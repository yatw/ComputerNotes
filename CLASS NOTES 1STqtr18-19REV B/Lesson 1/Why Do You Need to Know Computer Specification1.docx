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099" w:rsidRPr="005D2214" w:rsidRDefault="00382099" w:rsidP="00382099">
      <w:r w:rsidRPr="005D2214">
        <w:t>Why Do You Need to Know Computer Specifications?</w:t>
      </w:r>
    </w:p>
    <w:p w:rsidR="00382099" w:rsidRPr="005D2214" w:rsidRDefault="00382099" w:rsidP="00382099">
      <w:r w:rsidRPr="005D2214">
        <w:t xml:space="preserve">There may be many reasons for needing this information. </w:t>
      </w:r>
      <w:proofErr w:type="gramStart"/>
      <w:r w:rsidRPr="005D2214">
        <w:t xml:space="preserve">From needing manufacturers’ information to download the proper drivers for your system all the way to </w:t>
      </w:r>
      <w:proofErr w:type="spellStart"/>
      <w:r w:rsidRPr="005D2214">
        <w:t>overclocking</w:t>
      </w:r>
      <w:proofErr w:type="spellEnd"/>
      <w:r w:rsidRPr="005D2214">
        <w:t xml:space="preserve"> and knowing a baseline, and maybe, just plain curiosity.</w:t>
      </w:r>
      <w:proofErr w:type="gramEnd"/>
      <w:r w:rsidRPr="005D2214">
        <w:t xml:space="preserve"> There are hordes of measurement tools and specification tools, and bench-marking tools “out there” on the Internet. There are also nearly as many corrupt, wayward souls who would try to steal your money or muck up your computer, or both.</w:t>
      </w:r>
    </w:p>
    <w:p w:rsidR="00382099" w:rsidRPr="005D2214" w:rsidRDefault="00382099" w:rsidP="00382099">
      <w:r w:rsidRPr="005D2214">
        <w:t>For that reason, and to make your job a little easier, I have put together a short list of utilities that I use and trust.</w:t>
      </w:r>
    </w:p>
    <w:p w:rsidR="00382099" w:rsidRPr="005D2214" w:rsidRDefault="00382099" w:rsidP="00382099">
      <w:r w:rsidRPr="005D2214">
        <w:t>What to Measure</w:t>
      </w:r>
    </w:p>
    <w:p w:rsidR="00382099" w:rsidRPr="005D2214" w:rsidRDefault="00382099" w:rsidP="00382099">
      <w:r w:rsidRPr="005D2214">
        <w:t xml:space="preserve">No matter the reason for needing the information, there are certain common things people want to know. What brand is my Central Processing Unit (CPU), Graphics Processing Unit (GPU), Motherboard (MB), </w:t>
      </w:r>
      <w:proofErr w:type="gramStart"/>
      <w:r w:rsidRPr="005D2214">
        <w:t>Random</w:t>
      </w:r>
      <w:proofErr w:type="gramEnd"/>
      <w:r w:rsidRPr="005D2214">
        <w:t xml:space="preserve"> Access Memory (RAM)? How fast are they? Do you have the latest drivers? And the list goes on…</w:t>
      </w:r>
    </w:p>
    <w:p w:rsidR="00382099" w:rsidRPr="005D2214" w:rsidRDefault="00382099" w:rsidP="00382099">
      <w:r w:rsidRPr="005D2214">
        <w:t>CPU &amp; RAM</w:t>
      </w:r>
    </w:p>
    <w:p w:rsidR="00382099" w:rsidRPr="005D2214" w:rsidRDefault="00382099" w:rsidP="00382099">
      <w:r>
        <w:rPr>
          <w:noProof/>
        </w:rPr>
        <w:drawing>
          <wp:inline distT="0" distB="0" distL="0" distR="0">
            <wp:extent cx="1428750" cy="1428750"/>
            <wp:effectExtent l="19050" t="0" r="0" b="0"/>
            <wp:docPr id="1" name="Picture 1" descr="cpuz-logo">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logo">
                      <a:hlinkClick r:id="rId4"/>
                    </pic:cNvPr>
                    <pic:cNvPicPr>
                      <a:picLocks noChangeAspect="1" noChangeArrowheads="1"/>
                    </pic:cNvPicPr>
                  </pic:nvPicPr>
                  <pic:blipFill>
                    <a:blip r:embed="rId5"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r w:rsidRPr="005D2214">
        <w:t xml:space="preserve">CPU-Z is a wonderful utility that will give you all sorts of information, not only about your CPU, but your MB and RAM, too. It is a great source for information that you may need to get the right drivers for your MB. It will also show you CPU clock speeds, Basic </w:t>
      </w:r>
      <w:proofErr w:type="spellStart"/>
      <w:r w:rsidRPr="005D2214">
        <w:t>Input/Output</w:t>
      </w:r>
      <w:proofErr w:type="spellEnd"/>
      <w:r w:rsidRPr="005D2214">
        <w:t xml:space="preserve"> System (BIOS) information, and much more.</w:t>
      </w:r>
    </w:p>
    <w:p w:rsidR="00382099" w:rsidRPr="005D2214" w:rsidRDefault="00382099" w:rsidP="00382099">
      <w:r w:rsidRPr="005D2214">
        <w:t>I use it a lot to check RAM timings, too, when, you know,</w:t>
      </w:r>
      <w:proofErr w:type="gramStart"/>
      <w:r w:rsidRPr="005D2214">
        <w:t>  the</w:t>
      </w:r>
      <w:proofErr w:type="gramEnd"/>
      <w:r w:rsidRPr="005D2214">
        <w:t xml:space="preserve"> “</w:t>
      </w:r>
      <w:proofErr w:type="spellStart"/>
      <w:r w:rsidRPr="005D2214">
        <w:t>Overclock</w:t>
      </w:r>
      <w:proofErr w:type="spellEnd"/>
      <w:r w:rsidRPr="005D2214">
        <w:t xml:space="preserve"> Fever” sets in?</w:t>
      </w:r>
    </w:p>
    <w:p w:rsidR="00382099" w:rsidRPr="005D2214" w:rsidRDefault="00382099" w:rsidP="00382099">
      <w:r w:rsidRPr="005D2214">
        <w:t xml:space="preserve">CPU-Z is free and </w:t>
      </w:r>
      <w:hyperlink r:id="rId6" w:history="1">
        <w:r w:rsidRPr="005D2214">
          <w:t>portable</w:t>
        </w:r>
      </w:hyperlink>
      <w:r w:rsidRPr="005D2214">
        <w:t xml:space="preserve">– no installation required. Get your copy at </w:t>
      </w:r>
      <w:hyperlink r:id="rId7" w:tgtFrame="_blank" w:history="1">
        <w:r w:rsidRPr="005D2214">
          <w:t>CPUID</w:t>
        </w:r>
      </w:hyperlink>
      <w:r w:rsidRPr="005D2214">
        <w:t>.</w:t>
      </w:r>
    </w:p>
    <w:p w:rsidR="00382099" w:rsidRPr="005D2214" w:rsidRDefault="00382099" w:rsidP="00382099">
      <w:r w:rsidRPr="005D2214">
        <w:pict/>
      </w:r>
      <w:r w:rsidRPr="005D2214">
        <w:pict/>
      </w:r>
      <w:r w:rsidRPr="005D2214">
        <w:br/>
      </w:r>
    </w:p>
    <w:p w:rsidR="00382099" w:rsidRPr="005D2214" w:rsidRDefault="00382099" w:rsidP="00382099">
      <w:r w:rsidRPr="005D2214">
        <w:t>Here are a couple screen grabs to give you a better idea of what to expect:</w:t>
      </w:r>
    </w:p>
    <w:p w:rsidR="00382099" w:rsidRPr="005D2214" w:rsidRDefault="00382099" w:rsidP="00382099">
      <w:r>
        <w:rPr>
          <w:noProof/>
        </w:rPr>
        <w:lastRenderedPageBreak/>
        <w:drawing>
          <wp:inline distT="0" distB="0" distL="0" distR="0">
            <wp:extent cx="2857500" cy="2857500"/>
            <wp:effectExtent l="19050" t="0" r="0" b="0"/>
            <wp:docPr id="4" name="Picture 4" descr="cpuz-cpu-tab">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uz-cpu-tab">
                      <a:hlinkClick r:id="rId8" tooltip="&quot;&quot;"/>
                    </pic:cNvPr>
                    <pic:cNvPicPr>
                      <a:picLocks noChangeAspect="1" noChangeArrowheads="1"/>
                    </pic:cNvPicPr>
                  </pic:nvPicPr>
                  <pic:blipFill>
                    <a:blip r:embed="rId9"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382099" w:rsidRPr="005D2214" w:rsidRDefault="00382099" w:rsidP="00382099">
      <w:r w:rsidRPr="005D2214">
        <w:t>CPU Tab</w:t>
      </w:r>
    </w:p>
    <w:p w:rsidR="00382099" w:rsidRPr="005D2214" w:rsidRDefault="00382099" w:rsidP="00382099">
      <w:r>
        <w:rPr>
          <w:noProof/>
        </w:rPr>
        <w:drawing>
          <wp:inline distT="0" distB="0" distL="0" distR="0">
            <wp:extent cx="2857500" cy="2847975"/>
            <wp:effectExtent l="19050" t="0" r="0" b="0"/>
            <wp:docPr id="5" name="Picture 5" descr="cpuz-memory-tab">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uz-memory-tab">
                      <a:hlinkClick r:id="rId10"/>
                    </pic:cNvPr>
                    <pic:cNvPicPr>
                      <a:picLocks noChangeAspect="1" noChangeArrowheads="1"/>
                    </pic:cNvPicPr>
                  </pic:nvPicPr>
                  <pic:blipFill>
                    <a:blip r:embed="rId11" cstate="print"/>
                    <a:srcRect/>
                    <a:stretch>
                      <a:fillRect/>
                    </a:stretch>
                  </pic:blipFill>
                  <pic:spPr bwMode="auto">
                    <a:xfrm>
                      <a:off x="0" y="0"/>
                      <a:ext cx="2857500" cy="2847975"/>
                    </a:xfrm>
                    <a:prstGeom prst="rect">
                      <a:avLst/>
                    </a:prstGeom>
                    <a:noFill/>
                    <a:ln w="9525">
                      <a:noFill/>
                      <a:miter lim="800000"/>
                      <a:headEnd/>
                      <a:tailEnd/>
                    </a:ln>
                  </pic:spPr>
                </pic:pic>
              </a:graphicData>
            </a:graphic>
          </wp:inline>
        </w:drawing>
      </w:r>
    </w:p>
    <w:p w:rsidR="00382099" w:rsidRPr="005D2214" w:rsidRDefault="00382099" w:rsidP="00382099">
      <w:r w:rsidRPr="005D2214">
        <w:t>Memory Tab</w:t>
      </w:r>
    </w:p>
    <w:p w:rsidR="00382099" w:rsidRPr="005D2214" w:rsidRDefault="00382099" w:rsidP="00382099">
      <w:r w:rsidRPr="005D2214">
        <w:t>Note: You can click on the images in this article to see them in their full-sized glory.</w:t>
      </w:r>
    </w:p>
    <w:p w:rsidR="00382099" w:rsidRPr="005D2214" w:rsidRDefault="00382099" w:rsidP="00382099">
      <w:r w:rsidRPr="005D2214">
        <w:t>GPU</w:t>
      </w:r>
    </w:p>
    <w:p w:rsidR="00382099" w:rsidRPr="005D2214" w:rsidRDefault="00382099" w:rsidP="00382099">
      <w:r>
        <w:rPr>
          <w:noProof/>
        </w:rPr>
        <w:lastRenderedPageBreak/>
        <w:drawing>
          <wp:inline distT="0" distB="0" distL="0" distR="0">
            <wp:extent cx="1428750" cy="1428750"/>
            <wp:effectExtent l="19050" t="0" r="0" b="0"/>
            <wp:docPr id="6" name="Picture 6" descr="gpuz-log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uz-logo">
                      <a:hlinkClick r:id="rId12"/>
                    </pic:cNvPr>
                    <pic:cNvPicPr>
                      <a:picLocks noChangeAspect="1" noChangeArrowheads="1"/>
                    </pic:cNvPicPr>
                  </pic:nvPicPr>
                  <pic:blipFill>
                    <a:blip r:embed="rId13"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382099" w:rsidRPr="005D2214" w:rsidRDefault="00382099" w:rsidP="00382099">
      <w:r w:rsidRPr="005D2214">
        <w:t> </w:t>
      </w:r>
    </w:p>
    <w:p w:rsidR="00382099" w:rsidRPr="005D2214" w:rsidRDefault="00382099" w:rsidP="00382099">
      <w:r w:rsidRPr="005D2214">
        <w:t xml:space="preserve">GPU-Z, despite </w:t>
      </w:r>
      <w:proofErr w:type="spellStart"/>
      <w:proofErr w:type="gramStart"/>
      <w:r w:rsidRPr="005D2214">
        <w:t>it’s</w:t>
      </w:r>
      <w:proofErr w:type="spellEnd"/>
      <w:proofErr w:type="gramEnd"/>
      <w:r w:rsidRPr="005D2214">
        <w:t xml:space="preserve"> similar name, is created by a different developer– namely, </w:t>
      </w:r>
      <w:proofErr w:type="spellStart"/>
      <w:r w:rsidRPr="005D2214">
        <w:t>TechPowerUp</w:t>
      </w:r>
      <w:proofErr w:type="spellEnd"/>
      <w:r w:rsidRPr="005D2214">
        <w:t>. GPU-Z, like CPU-Z, is free and portable. It focuses, instead, on the GPU, or graphics system in your computer.</w:t>
      </w:r>
    </w:p>
    <w:p w:rsidR="00382099" w:rsidRPr="005D2214" w:rsidRDefault="00382099" w:rsidP="00382099">
      <w:r w:rsidRPr="005D2214">
        <w:t> </w:t>
      </w:r>
    </w:p>
    <w:p w:rsidR="00382099" w:rsidRPr="005D2214" w:rsidRDefault="00382099" w:rsidP="00382099">
      <w:r w:rsidRPr="005D2214">
        <w:t>Again, here are a couple screen shots for your geeky eyes:</w:t>
      </w:r>
    </w:p>
    <w:p w:rsidR="00382099" w:rsidRPr="005D2214" w:rsidRDefault="00382099" w:rsidP="00382099">
      <w:r>
        <w:rPr>
          <w:noProof/>
        </w:rPr>
        <w:drawing>
          <wp:inline distT="0" distB="0" distL="0" distR="0">
            <wp:extent cx="2857500" cy="3600450"/>
            <wp:effectExtent l="19050" t="0" r="0" b="0"/>
            <wp:docPr id="7" name="Picture 7" descr="gpuz-graphics-card-tab">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puz-graphics-card-tab">
                      <a:hlinkClick r:id="rId14" tooltip="&quot;&quot;"/>
                    </pic:cNvPr>
                    <pic:cNvPicPr>
                      <a:picLocks noChangeAspect="1" noChangeArrowheads="1"/>
                    </pic:cNvPicPr>
                  </pic:nvPicPr>
                  <pic:blipFill>
                    <a:blip r:embed="rId15" cstate="print"/>
                    <a:srcRect/>
                    <a:stretch>
                      <a:fillRect/>
                    </a:stretch>
                  </pic:blipFill>
                  <pic:spPr bwMode="auto">
                    <a:xfrm>
                      <a:off x="0" y="0"/>
                      <a:ext cx="2857500" cy="3600450"/>
                    </a:xfrm>
                    <a:prstGeom prst="rect">
                      <a:avLst/>
                    </a:prstGeom>
                    <a:noFill/>
                    <a:ln w="9525">
                      <a:noFill/>
                      <a:miter lim="800000"/>
                      <a:headEnd/>
                      <a:tailEnd/>
                    </a:ln>
                  </pic:spPr>
                </pic:pic>
              </a:graphicData>
            </a:graphic>
          </wp:inline>
        </w:drawing>
      </w:r>
    </w:p>
    <w:p w:rsidR="00382099" w:rsidRPr="005D2214" w:rsidRDefault="00382099" w:rsidP="00382099">
      <w:r w:rsidRPr="005D2214">
        <w:t>GPU Tab</w:t>
      </w:r>
    </w:p>
    <w:p w:rsidR="00382099" w:rsidRPr="005D2214" w:rsidRDefault="00382099" w:rsidP="00382099">
      <w:r>
        <w:rPr>
          <w:noProof/>
        </w:rPr>
        <w:lastRenderedPageBreak/>
        <w:drawing>
          <wp:inline distT="0" distB="0" distL="0" distR="0">
            <wp:extent cx="2743200" cy="3810000"/>
            <wp:effectExtent l="19050" t="0" r="0" b="0"/>
            <wp:docPr id="8" name="Picture 8" descr="gpuz-sensors-tab">
              <a:hlinkClick xmlns:a="http://schemas.openxmlformats.org/drawingml/2006/main" r:id="rId1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uz-sensors-tab">
                      <a:hlinkClick r:id="rId16" tooltip="&quot;&quot;"/>
                    </pic:cNvPr>
                    <pic:cNvPicPr>
                      <a:picLocks noChangeAspect="1" noChangeArrowheads="1"/>
                    </pic:cNvPicPr>
                  </pic:nvPicPr>
                  <pic:blipFill>
                    <a:blip r:embed="rId17" cstate="print"/>
                    <a:srcRect/>
                    <a:stretch>
                      <a:fillRect/>
                    </a:stretch>
                  </pic:blipFill>
                  <pic:spPr bwMode="auto">
                    <a:xfrm>
                      <a:off x="0" y="0"/>
                      <a:ext cx="2743200" cy="3810000"/>
                    </a:xfrm>
                    <a:prstGeom prst="rect">
                      <a:avLst/>
                    </a:prstGeom>
                    <a:noFill/>
                    <a:ln w="9525">
                      <a:noFill/>
                      <a:miter lim="800000"/>
                      <a:headEnd/>
                      <a:tailEnd/>
                    </a:ln>
                  </pic:spPr>
                </pic:pic>
              </a:graphicData>
            </a:graphic>
          </wp:inline>
        </w:drawing>
      </w:r>
    </w:p>
    <w:p w:rsidR="00382099" w:rsidRPr="005D2214" w:rsidRDefault="00382099" w:rsidP="00382099">
      <w:r w:rsidRPr="005D2214">
        <w:t>Sensors Tab</w:t>
      </w:r>
    </w:p>
    <w:p w:rsidR="00382099" w:rsidRPr="005D2214" w:rsidRDefault="00382099" w:rsidP="00382099">
      <w:r w:rsidRPr="005D2214">
        <w:t xml:space="preserve">Sometimes, if I need to see </w:t>
      </w:r>
      <w:hyperlink r:id="rId18" w:history="1">
        <w:r w:rsidRPr="005D2214">
          <w:t>what is</w:t>
        </w:r>
      </w:hyperlink>
      <w:r w:rsidRPr="005D2214">
        <w:t xml:space="preserve"> causing bottleneck problems, it is very handy to watch the Sensors Tab. You will be able to see what type of stress is being imposed on your graphics system. If you’d like to grab a copy for yourself, go to </w:t>
      </w:r>
      <w:hyperlink r:id="rId19" w:tgtFrame="_blank" w:history="1">
        <w:proofErr w:type="spellStart"/>
        <w:r w:rsidRPr="005D2214">
          <w:t>TechPowerUp</w:t>
        </w:r>
        <w:proofErr w:type="spellEnd"/>
      </w:hyperlink>
      <w:r w:rsidRPr="005D2214">
        <w:t>.</w:t>
      </w:r>
    </w:p>
    <w:p w:rsidR="00382099" w:rsidRPr="005D2214" w:rsidRDefault="00382099" w:rsidP="00382099">
      <w:r w:rsidRPr="005D2214">
        <w:pict/>
      </w:r>
      <w:r w:rsidRPr="005D2214">
        <w:pict/>
      </w:r>
      <w:r w:rsidRPr="005D2214">
        <w:br/>
      </w:r>
    </w:p>
    <w:p w:rsidR="00382099" w:rsidRPr="005D2214" w:rsidRDefault="00382099" w:rsidP="00382099">
      <w:r w:rsidRPr="005D2214">
        <w:t>Hard Disk Drives and Solid State Drives</w:t>
      </w:r>
    </w:p>
    <w:p w:rsidR="00382099" w:rsidRPr="005D2214" w:rsidRDefault="00382099" w:rsidP="00382099">
      <w:r>
        <w:rPr>
          <w:noProof/>
        </w:rPr>
        <w:drawing>
          <wp:inline distT="0" distB="0" distL="0" distR="0">
            <wp:extent cx="1428750" cy="1428750"/>
            <wp:effectExtent l="19050" t="0" r="0" b="0"/>
            <wp:docPr id="11" name="Picture 11" descr="hdtune-logo">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dtune-logo">
                      <a:hlinkClick r:id="rId20"/>
                    </pic:cNvPr>
                    <pic:cNvPicPr>
                      <a:picLocks noChangeAspect="1" noChangeArrowheads="1"/>
                    </pic:cNvPicPr>
                  </pic:nvPicPr>
                  <pic:blipFill>
                    <a:blip r:embed="rId21"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r w:rsidRPr="005D2214">
        <w:t xml:space="preserve">I like </w:t>
      </w:r>
      <w:proofErr w:type="spellStart"/>
      <w:r w:rsidRPr="005D2214">
        <w:t>HDTune</w:t>
      </w:r>
      <w:proofErr w:type="spellEnd"/>
      <w:r w:rsidRPr="005D2214">
        <w:t>. There are many features included in the program to check drive speeds, health, temperature, and even an option to perform a secure “wipe” (read “data deletion”). That’s very handy if you want to be sure your drive is free of personal information before selling or donating it.</w:t>
      </w:r>
    </w:p>
    <w:p w:rsidR="00382099" w:rsidRPr="005D2214" w:rsidRDefault="00382099" w:rsidP="00382099">
      <w:r w:rsidRPr="005D2214">
        <w:lastRenderedPageBreak/>
        <w:t xml:space="preserve">Unlike the previous two utilities, this program will need to be installed. Also, there is a </w:t>
      </w:r>
      <w:proofErr w:type="gramStart"/>
      <w:r w:rsidRPr="005D2214">
        <w:t>Free</w:t>
      </w:r>
      <w:proofErr w:type="gramEnd"/>
      <w:r w:rsidRPr="005D2214">
        <w:t xml:space="preserve"> version and a Pro Version.</w:t>
      </w:r>
    </w:p>
    <w:p w:rsidR="00382099" w:rsidRPr="005D2214" w:rsidRDefault="00382099" w:rsidP="00382099">
      <w:r w:rsidRPr="005D2214">
        <w:t>Pro Version</w:t>
      </w:r>
    </w:p>
    <w:p w:rsidR="00382099" w:rsidRPr="005D2214" w:rsidRDefault="00382099" w:rsidP="00382099">
      <w:r w:rsidRPr="005D2214">
        <w:t xml:space="preserve">At the time of this writing, the Pro version is going for $34.95 (US). </w:t>
      </w:r>
      <w:proofErr w:type="spellStart"/>
      <w:r w:rsidRPr="005D2214">
        <w:t>HDTune</w:t>
      </w:r>
      <w:proofErr w:type="spellEnd"/>
      <w:r w:rsidRPr="005D2214">
        <w:t xml:space="preserve"> offers a free trial period so you can try-before-you-buy. There is also a side-by-side comparison of the two versions to help you make an intelligent decision.</w:t>
      </w:r>
    </w:p>
    <w:p w:rsidR="00382099" w:rsidRPr="005D2214" w:rsidRDefault="00382099" w:rsidP="00382099">
      <w:r w:rsidRPr="005D2214">
        <w:t>Free Version</w:t>
      </w:r>
    </w:p>
    <w:p w:rsidR="00382099" w:rsidRPr="005D2214" w:rsidRDefault="00382099" w:rsidP="00382099">
      <w:r w:rsidRPr="005D2214">
        <w:t xml:space="preserve">The Free version can be used indefinitely for personal use only. When you get to the </w:t>
      </w:r>
      <w:proofErr w:type="spellStart"/>
      <w:r w:rsidRPr="005D2214">
        <w:t>HDTune</w:t>
      </w:r>
      <w:proofErr w:type="spellEnd"/>
      <w:r w:rsidRPr="005D2214">
        <w:t xml:space="preserve"> web site, you’ll have to scroll down the page about half-way. Look for the information in the following image:</w:t>
      </w:r>
    </w:p>
    <w:p w:rsidR="00382099" w:rsidRPr="005D2214" w:rsidRDefault="00382099" w:rsidP="00382099">
      <w:r>
        <w:rPr>
          <w:noProof/>
        </w:rPr>
        <w:drawing>
          <wp:inline distT="0" distB="0" distL="0" distR="0">
            <wp:extent cx="6096000" cy="1905000"/>
            <wp:effectExtent l="19050" t="0" r="0" b="0"/>
            <wp:docPr id="12" name="Picture 12" descr="hdtune-download-image">
              <a:hlinkClick xmlns:a="http://schemas.openxmlformats.org/drawingml/2006/main" r:id="rId2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dtune-download-image">
                      <a:hlinkClick r:id="rId22" tooltip="&quot;&quot;"/>
                    </pic:cNvPr>
                    <pic:cNvPicPr>
                      <a:picLocks noChangeAspect="1" noChangeArrowheads="1"/>
                    </pic:cNvPicPr>
                  </pic:nvPicPr>
                  <pic:blipFill>
                    <a:blip r:embed="rId23" cstate="print"/>
                    <a:srcRect/>
                    <a:stretch>
                      <a:fillRect/>
                    </a:stretch>
                  </pic:blipFill>
                  <pic:spPr bwMode="auto">
                    <a:xfrm>
                      <a:off x="0" y="0"/>
                      <a:ext cx="6096000" cy="1905000"/>
                    </a:xfrm>
                    <a:prstGeom prst="rect">
                      <a:avLst/>
                    </a:prstGeom>
                    <a:noFill/>
                    <a:ln w="9525">
                      <a:noFill/>
                      <a:miter lim="800000"/>
                      <a:headEnd/>
                      <a:tailEnd/>
                    </a:ln>
                  </pic:spPr>
                </pic:pic>
              </a:graphicData>
            </a:graphic>
          </wp:inline>
        </w:drawing>
      </w:r>
    </w:p>
    <w:p w:rsidR="00382099" w:rsidRPr="005D2214" w:rsidRDefault="00382099" w:rsidP="00382099">
      <w:r w:rsidRPr="005D2214">
        <w:t>Here’s a screen shot to tantalize your graph-starved mind:</w:t>
      </w:r>
    </w:p>
    <w:p w:rsidR="00382099" w:rsidRPr="005D2214" w:rsidRDefault="00382099" w:rsidP="00382099">
      <w:r>
        <w:rPr>
          <w:noProof/>
        </w:rPr>
        <w:lastRenderedPageBreak/>
        <w:drawing>
          <wp:inline distT="0" distB="0" distL="0" distR="0">
            <wp:extent cx="5524500" cy="4905375"/>
            <wp:effectExtent l="19050" t="0" r="0" b="0"/>
            <wp:docPr id="13" name="Picture 13" descr="hdtune-read-test">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dtune-read-test">
                      <a:hlinkClick r:id="rId24"/>
                    </pic:cNvPr>
                    <pic:cNvPicPr>
                      <a:picLocks noChangeAspect="1" noChangeArrowheads="1"/>
                    </pic:cNvPicPr>
                  </pic:nvPicPr>
                  <pic:blipFill>
                    <a:blip r:embed="rId25" cstate="print"/>
                    <a:srcRect/>
                    <a:stretch>
                      <a:fillRect/>
                    </a:stretch>
                  </pic:blipFill>
                  <pic:spPr bwMode="auto">
                    <a:xfrm>
                      <a:off x="0" y="0"/>
                      <a:ext cx="5524500" cy="4905375"/>
                    </a:xfrm>
                    <a:prstGeom prst="rect">
                      <a:avLst/>
                    </a:prstGeom>
                    <a:noFill/>
                    <a:ln w="9525">
                      <a:noFill/>
                      <a:miter lim="800000"/>
                      <a:headEnd/>
                      <a:tailEnd/>
                    </a:ln>
                  </pic:spPr>
                </pic:pic>
              </a:graphicData>
            </a:graphic>
          </wp:inline>
        </w:drawing>
      </w:r>
    </w:p>
    <w:p w:rsidR="00382099" w:rsidRPr="005D2214" w:rsidRDefault="00382099" w:rsidP="00382099">
      <w:proofErr w:type="spellStart"/>
      <w:r w:rsidRPr="005D2214">
        <w:t>HDTune</w:t>
      </w:r>
      <w:proofErr w:type="spellEnd"/>
      <w:r w:rsidRPr="005D2214">
        <w:t xml:space="preserve"> after performing a Read Test on Solid State Drive (SSD)</w:t>
      </w:r>
    </w:p>
    <w:p w:rsidR="00382099" w:rsidRPr="005D2214" w:rsidRDefault="00382099" w:rsidP="00382099">
      <w:r w:rsidRPr="005D2214">
        <w:t xml:space="preserve">Here’s the link to the </w:t>
      </w:r>
      <w:hyperlink r:id="rId26" w:tgtFrame="_blank" w:history="1">
        <w:proofErr w:type="spellStart"/>
        <w:r w:rsidRPr="005D2214">
          <w:t>HDTune</w:t>
        </w:r>
        <w:proofErr w:type="spellEnd"/>
        <w:r w:rsidRPr="005D2214">
          <w:t xml:space="preserve"> Download Page</w:t>
        </w:r>
      </w:hyperlink>
      <w:r w:rsidRPr="005D2214">
        <w:t xml:space="preserve"> that you’ve all been waiting for.</w:t>
      </w:r>
    </w:p>
    <w:p w:rsidR="00382099" w:rsidRPr="005D2214" w:rsidRDefault="00382099" w:rsidP="00382099">
      <w:r w:rsidRPr="005D2214">
        <w:t>All Specs in One Place</w:t>
      </w:r>
    </w:p>
    <w:p w:rsidR="00382099" w:rsidRPr="005D2214" w:rsidRDefault="00382099" w:rsidP="00382099">
      <w:r>
        <w:rPr>
          <w:noProof/>
        </w:rPr>
        <w:drawing>
          <wp:inline distT="0" distB="0" distL="0" distR="0">
            <wp:extent cx="1428750" cy="1428750"/>
            <wp:effectExtent l="19050" t="0" r="0" b="0"/>
            <wp:docPr id="14" name="Picture 14" descr="speccy-logo">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eccy-logo">
                      <a:hlinkClick r:id="rId27"/>
                    </pic:cNvPr>
                    <pic:cNvPicPr>
                      <a:picLocks noChangeAspect="1" noChangeArrowheads="1"/>
                    </pic:cNvPicPr>
                  </pic:nvPicPr>
                  <pic:blipFill>
                    <a:blip r:embed="rId28"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roofErr w:type="spellStart"/>
      <w:r w:rsidRPr="005D2214">
        <w:t>Speccy</w:t>
      </w:r>
      <w:proofErr w:type="spellEnd"/>
      <w:r w:rsidRPr="005D2214">
        <w:t xml:space="preserve">! This is one very cool utility provided by the well-trusted creators of </w:t>
      </w:r>
      <w:proofErr w:type="spellStart"/>
      <w:r w:rsidRPr="005D2214">
        <w:t>CCleaner</w:t>
      </w:r>
      <w:proofErr w:type="spellEnd"/>
      <w:r w:rsidRPr="005D2214">
        <w:t xml:space="preserve">, </w:t>
      </w:r>
      <w:proofErr w:type="spellStart"/>
      <w:r w:rsidRPr="005D2214">
        <w:t>Piriform</w:t>
      </w:r>
      <w:proofErr w:type="spellEnd"/>
      <w:r w:rsidRPr="005D2214">
        <w:t xml:space="preserve">. </w:t>
      </w:r>
      <w:proofErr w:type="spellStart"/>
      <w:r w:rsidRPr="005D2214">
        <w:t>Speccy</w:t>
      </w:r>
      <w:proofErr w:type="spellEnd"/>
      <w:r w:rsidRPr="005D2214">
        <w:t xml:space="preserve"> will need to be installed but is well worth it if you want to know more than you thought you’d ever want to know.</w:t>
      </w:r>
    </w:p>
    <w:p w:rsidR="00382099" w:rsidRPr="005D2214" w:rsidRDefault="00382099" w:rsidP="00382099">
      <w:r w:rsidRPr="005D2214">
        <w:lastRenderedPageBreak/>
        <w:t xml:space="preserve">Update: The </w:t>
      </w:r>
      <w:proofErr w:type="spellStart"/>
      <w:r w:rsidRPr="005D2214">
        <w:t>Speccy</w:t>
      </w:r>
      <w:proofErr w:type="spellEnd"/>
      <w:r w:rsidRPr="005D2214">
        <w:t xml:space="preserve"> Portable version can be downloaded on this </w:t>
      </w:r>
      <w:hyperlink r:id="rId29" w:tgtFrame="_blank" w:history="1">
        <w:r w:rsidRPr="005D2214">
          <w:t>Builds Page</w:t>
        </w:r>
      </w:hyperlink>
      <w:r w:rsidRPr="005D2214">
        <w:t>. Thanks to our sharp-eyed reader, o2bys.</w:t>
      </w:r>
    </w:p>
    <w:p w:rsidR="00382099" w:rsidRPr="005D2214" w:rsidRDefault="00382099" w:rsidP="00382099">
      <w:r w:rsidRPr="005D2214">
        <w:t xml:space="preserve">While running </w:t>
      </w:r>
      <w:proofErr w:type="spellStart"/>
      <w:r w:rsidRPr="005D2214">
        <w:t>Speccy</w:t>
      </w:r>
      <w:proofErr w:type="spellEnd"/>
      <w:r w:rsidRPr="005D2214">
        <w:t>, I checked its information against what I know, in the real world, that is. As far as I can see, it was totally accurate with a couple exceptions– the CPU and drive temperatures.</w:t>
      </w:r>
    </w:p>
    <w:p w:rsidR="00382099" w:rsidRPr="005D2214" w:rsidRDefault="00382099" w:rsidP="00382099">
      <w:r w:rsidRPr="005D2214">
        <w:t>With a reported idle CPU temperature of 29 degrees Centigrade, using a stock cooler, I’d be the envy of the world’s tech community. Sorry, but it’s off by about 10 degrees.</w:t>
      </w:r>
    </w:p>
    <w:p w:rsidR="00382099" w:rsidRPr="005D2214" w:rsidRDefault="00382099" w:rsidP="00382099">
      <w:r>
        <w:rPr>
          <w:noProof/>
        </w:rPr>
        <w:drawing>
          <wp:inline distT="0" distB="0" distL="0" distR="0">
            <wp:extent cx="6096000" cy="4733925"/>
            <wp:effectExtent l="19050" t="0" r="0" b="0"/>
            <wp:docPr id="15" name="Picture 15" descr="speccy-start-page">
              <a:hlinkClick xmlns:a="http://schemas.openxmlformats.org/drawingml/2006/main" r:id="rId3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eccy-start-page">
                      <a:hlinkClick r:id="rId30" tooltip="&quot;&quot;"/>
                    </pic:cNvPr>
                    <pic:cNvPicPr>
                      <a:picLocks noChangeAspect="1" noChangeArrowheads="1"/>
                    </pic:cNvPicPr>
                  </pic:nvPicPr>
                  <pic:blipFill>
                    <a:blip r:embed="rId31" cstate="print"/>
                    <a:srcRect/>
                    <a:stretch>
                      <a:fillRect/>
                    </a:stretch>
                  </pic:blipFill>
                  <pic:spPr bwMode="auto">
                    <a:xfrm>
                      <a:off x="0" y="0"/>
                      <a:ext cx="6096000" cy="4733925"/>
                    </a:xfrm>
                    <a:prstGeom prst="rect">
                      <a:avLst/>
                    </a:prstGeom>
                    <a:noFill/>
                    <a:ln w="9525">
                      <a:noFill/>
                      <a:miter lim="800000"/>
                      <a:headEnd/>
                      <a:tailEnd/>
                    </a:ln>
                  </pic:spPr>
                </pic:pic>
              </a:graphicData>
            </a:graphic>
          </wp:inline>
        </w:drawing>
      </w:r>
    </w:p>
    <w:p w:rsidR="00382099" w:rsidRPr="005D2214" w:rsidRDefault="00382099" w:rsidP="00382099">
      <w:proofErr w:type="spellStart"/>
      <w:r w:rsidRPr="005D2214">
        <w:t>Speccy</w:t>
      </w:r>
      <w:proofErr w:type="spellEnd"/>
      <w:r w:rsidRPr="005D2214">
        <w:t xml:space="preserve"> Start Screen</w:t>
      </w:r>
    </w:p>
    <w:p w:rsidR="00382099" w:rsidRPr="005D2214" w:rsidRDefault="00382099" w:rsidP="00382099">
      <w:r w:rsidRPr="005D2214">
        <w:t xml:space="preserve">This is not a problem specific to </w:t>
      </w:r>
      <w:proofErr w:type="spellStart"/>
      <w:r w:rsidRPr="005D2214">
        <w:t>Speccy</w:t>
      </w:r>
      <w:proofErr w:type="spellEnd"/>
      <w:r w:rsidRPr="005D2214">
        <w:t>, however. For whatever reason, every single CPU temperature monitor I have ever used on this motherboard shows that same temperature offset.</w:t>
      </w:r>
    </w:p>
    <w:p w:rsidR="00382099" w:rsidRPr="005D2214" w:rsidRDefault="00382099" w:rsidP="00382099">
      <w:r w:rsidRPr="005D2214">
        <w:t xml:space="preserve">For a short time, I was ecstatic when I thought my computer was running state-of-the-art </w:t>
      </w:r>
      <w:hyperlink r:id="rId32" w:history="1">
        <w:r w:rsidRPr="005D2214">
          <w:t>games</w:t>
        </w:r>
      </w:hyperlink>
      <w:r w:rsidRPr="005D2214">
        <w:t xml:space="preserve"> at 39 degrees under tremendous load. After the euphoria broke, and I got suspicious of these remarkable </w:t>
      </w:r>
      <w:r w:rsidRPr="005D2214">
        <w:lastRenderedPageBreak/>
        <w:t xml:space="preserve">numbers, I am still happy to report that 49 degrees is not a bad number. Pretty good, actually </w:t>
      </w:r>
      <w:r>
        <w:rPr>
          <w:noProof/>
        </w:rPr>
        <w:drawing>
          <wp:inline distT="0" distB="0" distL="0" distR="0">
            <wp:extent cx="685800" cy="685800"/>
            <wp:effectExtent l="1905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33" cstate="print"/>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382099" w:rsidRPr="005D2214" w:rsidRDefault="00382099" w:rsidP="00382099">
      <w:del w:id="0" w:author="Unknown">
        <w:r w:rsidRPr="005D2214">
          <w:delText>The mechanical drive is showing a temperature of 35C (95F). If that was the case, the drive would be dead. HDDs are expected to run in the 35F to 45F range, less than half the reported temperature.</w:delText>
        </w:r>
      </w:del>
      <w:r w:rsidRPr="005D2214">
        <w:t xml:space="preserve"> Thanks, </w:t>
      </w:r>
      <w:proofErr w:type="spellStart"/>
      <w:r w:rsidRPr="005D2214">
        <w:t>clas</w:t>
      </w:r>
      <w:proofErr w:type="spellEnd"/>
      <w:r w:rsidRPr="005D2214">
        <w:t>, for showing me the error of my ways.</w:t>
      </w:r>
    </w:p>
    <w:p w:rsidR="00382099" w:rsidRPr="005D2214" w:rsidRDefault="00382099" w:rsidP="00382099">
      <w:r w:rsidRPr="005D2214">
        <w:t xml:space="preserve">All I’m saying here is to take the temperature reports with a grain of salt. Either </w:t>
      </w:r>
      <w:proofErr w:type="spellStart"/>
      <w:r w:rsidRPr="005D2214">
        <w:t>Speccy</w:t>
      </w:r>
      <w:proofErr w:type="spellEnd"/>
      <w:r w:rsidRPr="005D2214">
        <w:t>, or my motherboard, is off its little electronic rocker. I suspect the latter.</w:t>
      </w:r>
    </w:p>
    <w:p w:rsidR="00382099" w:rsidRPr="005D2214" w:rsidRDefault="00382099" w:rsidP="00382099">
      <w:proofErr w:type="spellStart"/>
      <w:r w:rsidRPr="005D2214">
        <w:t>Speccy</w:t>
      </w:r>
      <w:proofErr w:type="spellEnd"/>
      <w:r w:rsidRPr="005D2214">
        <w:t xml:space="preserve"> is a very useful utility and you can get your copy at this </w:t>
      </w:r>
      <w:hyperlink r:id="rId34" w:tgtFrame="_blank" w:history="1">
        <w:proofErr w:type="spellStart"/>
        <w:r w:rsidRPr="005D2214">
          <w:t>Piriform</w:t>
        </w:r>
        <w:proofErr w:type="spellEnd"/>
        <w:r w:rsidRPr="005D2214">
          <w:t>/</w:t>
        </w:r>
        <w:proofErr w:type="spellStart"/>
        <w:r w:rsidRPr="005D2214">
          <w:t>Speccy</w:t>
        </w:r>
        <w:proofErr w:type="spellEnd"/>
        <w:r w:rsidRPr="005D2214">
          <w:t xml:space="preserve"> Download Page</w:t>
        </w:r>
      </w:hyperlink>
      <w:r w:rsidRPr="005D2214">
        <w:t>.</w:t>
      </w:r>
    </w:p>
    <w:p w:rsidR="00382099" w:rsidRPr="005D2214" w:rsidRDefault="00382099" w:rsidP="00382099">
      <w:r w:rsidRPr="005D2214">
        <w:t>Final thoughts</w:t>
      </w:r>
    </w:p>
    <w:p w:rsidR="00382099" w:rsidRPr="005D2214" w:rsidRDefault="00382099" w:rsidP="00382099">
      <w:r w:rsidRPr="005D2214">
        <w:t xml:space="preserve">Knowing how your computer works and knowing its specifications can be a tremendous boon to your interactions with it. </w:t>
      </w:r>
      <w:proofErr w:type="gramStart"/>
      <w:r w:rsidRPr="005D2214">
        <w:t>Especially, if it breaks.</w:t>
      </w:r>
      <w:proofErr w:type="gramEnd"/>
      <w:r w:rsidRPr="005D2214">
        <w:t xml:space="preserve"> If you are armed with all the current information, you will be much better equipped to deal with any future problems.</w:t>
      </w:r>
    </w:p>
    <w:p w:rsidR="00382099" w:rsidRPr="005D2214" w:rsidRDefault="00382099" w:rsidP="00382099">
      <w:r w:rsidRPr="005D2214">
        <w:t xml:space="preserve">“I </w:t>
      </w:r>
      <w:proofErr w:type="spellStart"/>
      <w:r w:rsidRPr="005D2214">
        <w:t>can not</w:t>
      </w:r>
      <w:proofErr w:type="spellEnd"/>
      <w:r w:rsidRPr="005D2214">
        <w:t xml:space="preserve"> function efficiently without all the information” ~ Bugsy</w:t>
      </w:r>
    </w:p>
    <w:p w:rsidR="00382099" w:rsidRPr="005D2214" w:rsidRDefault="00382099" w:rsidP="00382099">
      <w:r w:rsidRPr="005D2214">
        <w:t>With that in mind, the aforementioned tools should go a long way towards helping to nudge you in that most positive of directions.</w:t>
      </w:r>
    </w:p>
    <w:p w:rsidR="00382099" w:rsidRPr="005D2214" w:rsidRDefault="00382099" w:rsidP="00382099">
      <w:r w:rsidRPr="005D2214">
        <w:t xml:space="preserve">Further reading: </w:t>
      </w:r>
      <w:hyperlink r:id="rId35" w:tgtFrame="_blank" w:history="1">
        <w:r w:rsidRPr="005D2214">
          <w:t>Peeking Under the Hood: System Information &amp; Monitoring Tools</w:t>
        </w:r>
      </w:hyperlink>
    </w:p>
    <w:p w:rsidR="00382099" w:rsidRPr="005D2214" w:rsidRDefault="00382099" w:rsidP="00382099">
      <w:r w:rsidRPr="005D2214">
        <w:t>Richard</w:t>
      </w:r>
    </w:p>
    <w:p w:rsidR="00382099" w:rsidRPr="005D2214" w:rsidRDefault="00382099" w:rsidP="00382099">
      <w:r w:rsidRPr="005D2214">
        <w:t>—–</w:t>
      </w:r>
    </w:p>
    <w:p w:rsidR="00382099" w:rsidRPr="005D2214" w:rsidRDefault="00382099" w:rsidP="00382099">
      <w:r w:rsidRPr="005D2214">
        <w:t>You May Also Like</w:t>
      </w:r>
    </w:p>
    <w:p w:rsidR="00382099" w:rsidRPr="005D2214" w:rsidRDefault="00382099" w:rsidP="00382099"/>
    <w:p w:rsidR="00382099" w:rsidRPr="005D2214" w:rsidRDefault="00382099" w:rsidP="00382099">
      <w:r>
        <w:rPr>
          <w:noProof/>
        </w:rPr>
        <w:drawing>
          <wp:inline distT="0" distB="0" distL="0" distR="0">
            <wp:extent cx="1428750" cy="1190625"/>
            <wp:effectExtent l="19050" t="0" r="0" b="0"/>
            <wp:docPr id="17" name="Picture 17" descr="Over-clocking – A Tempting Offe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ver-clocking – A Tempting Offer">
                      <a:hlinkClick r:id="rId36"/>
                    </pic:cNvPr>
                    <pic:cNvPicPr>
                      <a:picLocks noChangeAspect="1" noChangeArrowheads="1"/>
                    </pic:cNvPicPr>
                  </pic:nvPicPr>
                  <pic:blipFill>
                    <a:blip r:embed="rId37" cstate="print"/>
                    <a:srcRect/>
                    <a:stretch>
                      <a:fillRect/>
                    </a:stretch>
                  </pic:blipFill>
                  <pic:spPr bwMode="auto">
                    <a:xfrm>
                      <a:off x="0" y="0"/>
                      <a:ext cx="1428750" cy="1190625"/>
                    </a:xfrm>
                    <a:prstGeom prst="rect">
                      <a:avLst/>
                    </a:prstGeom>
                    <a:noFill/>
                    <a:ln w="9525">
                      <a:noFill/>
                      <a:miter lim="800000"/>
                      <a:headEnd/>
                      <a:tailEnd/>
                    </a:ln>
                  </pic:spPr>
                </pic:pic>
              </a:graphicData>
            </a:graphic>
          </wp:inline>
        </w:drawing>
      </w:r>
      <w:hyperlink r:id="rId38" w:history="1">
        <w:r w:rsidRPr="005D2214">
          <w:t>Over-clocking – A Tempting Offer</w:t>
        </w:r>
      </w:hyperlink>
    </w:p>
    <w:p w:rsidR="00382099" w:rsidRPr="005D2214" w:rsidRDefault="00382099" w:rsidP="00382099">
      <w:r>
        <w:rPr>
          <w:noProof/>
        </w:rPr>
        <w:lastRenderedPageBreak/>
        <w:drawing>
          <wp:inline distT="0" distB="0" distL="0" distR="0">
            <wp:extent cx="1428750" cy="1428750"/>
            <wp:effectExtent l="19050" t="0" r="0" b="0"/>
            <wp:docPr id="18" name="Picture 18" descr="Three Things to Look for When Buying a Case for Your Gaming Computer">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ree Things to Look for When Buying a Case for Your Gaming Computer">
                      <a:hlinkClick r:id="rId39"/>
                    </pic:cNvPr>
                    <pic:cNvPicPr>
                      <a:picLocks noChangeAspect="1" noChangeArrowheads="1"/>
                    </pic:cNvPicPr>
                  </pic:nvPicPr>
                  <pic:blipFill>
                    <a:blip r:embed="rId40"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hyperlink r:id="rId41" w:history="1">
        <w:r w:rsidRPr="005D2214">
          <w:t>Three Things to Look for When Buying a Case for Your Gaming Computer</w:t>
        </w:r>
      </w:hyperlink>
    </w:p>
    <w:p w:rsidR="00382099" w:rsidRPr="005D2214" w:rsidRDefault="00382099" w:rsidP="00382099"/>
    <w:p w:rsidR="00382099" w:rsidRPr="005D2214" w:rsidRDefault="00382099" w:rsidP="00382099">
      <w:r>
        <w:rPr>
          <w:noProof/>
        </w:rPr>
        <w:drawing>
          <wp:inline distT="0" distB="0" distL="0" distR="0">
            <wp:extent cx="1428750" cy="1114425"/>
            <wp:effectExtent l="19050" t="0" r="0" b="0"/>
            <wp:docPr id="19" name="Picture 19" descr="Let’s Build a Retro PC – Part 2">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et’s Build a Retro PC – Part 2">
                      <a:hlinkClick r:id="rId42"/>
                    </pic:cNvPr>
                    <pic:cNvPicPr>
                      <a:picLocks noChangeAspect="1" noChangeArrowheads="1"/>
                    </pic:cNvPicPr>
                  </pic:nvPicPr>
                  <pic:blipFill>
                    <a:blip r:embed="rId43" cstate="print"/>
                    <a:srcRect/>
                    <a:stretch>
                      <a:fillRect/>
                    </a:stretch>
                  </pic:blipFill>
                  <pic:spPr bwMode="auto">
                    <a:xfrm>
                      <a:off x="0" y="0"/>
                      <a:ext cx="1428750" cy="1114425"/>
                    </a:xfrm>
                    <a:prstGeom prst="rect">
                      <a:avLst/>
                    </a:prstGeom>
                    <a:noFill/>
                    <a:ln w="9525">
                      <a:noFill/>
                      <a:miter lim="800000"/>
                      <a:headEnd/>
                      <a:tailEnd/>
                    </a:ln>
                  </pic:spPr>
                </pic:pic>
              </a:graphicData>
            </a:graphic>
          </wp:inline>
        </w:drawing>
      </w:r>
      <w:hyperlink r:id="rId44" w:history="1">
        <w:r w:rsidRPr="005D2214">
          <w:t>Let’s Build a Retro PC – Part 2</w:t>
        </w:r>
      </w:hyperlink>
    </w:p>
    <w:p w:rsidR="00382099" w:rsidRPr="005D2214" w:rsidRDefault="00382099" w:rsidP="00382099">
      <w:r>
        <w:rPr>
          <w:noProof/>
        </w:rPr>
        <w:drawing>
          <wp:inline distT="0" distB="0" distL="0" distR="0">
            <wp:extent cx="1428750" cy="1847850"/>
            <wp:effectExtent l="19050" t="0" r="0" b="0"/>
            <wp:docPr id="20" name="Picture 20" descr="My Top 5 PC product peeves!">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y Top 5 PC product peeves!">
                      <a:hlinkClick r:id="rId45"/>
                    </pic:cNvPr>
                    <pic:cNvPicPr>
                      <a:picLocks noChangeAspect="1" noChangeArrowheads="1"/>
                    </pic:cNvPicPr>
                  </pic:nvPicPr>
                  <pic:blipFill>
                    <a:blip r:embed="rId46" cstate="print"/>
                    <a:srcRect/>
                    <a:stretch>
                      <a:fillRect/>
                    </a:stretch>
                  </pic:blipFill>
                  <pic:spPr bwMode="auto">
                    <a:xfrm>
                      <a:off x="0" y="0"/>
                      <a:ext cx="1428750" cy="1847850"/>
                    </a:xfrm>
                    <a:prstGeom prst="rect">
                      <a:avLst/>
                    </a:prstGeom>
                    <a:noFill/>
                    <a:ln w="9525">
                      <a:noFill/>
                      <a:miter lim="800000"/>
                      <a:headEnd/>
                      <a:tailEnd/>
                    </a:ln>
                  </pic:spPr>
                </pic:pic>
              </a:graphicData>
            </a:graphic>
          </wp:inline>
        </w:drawing>
      </w:r>
      <w:hyperlink r:id="rId47" w:history="1">
        <w:r w:rsidRPr="005D2214">
          <w:t>My Top 5 PC product peeves!</w:t>
        </w:r>
      </w:hyperlink>
    </w:p>
    <w:p w:rsidR="00382099" w:rsidRPr="005D2214" w:rsidRDefault="00382099" w:rsidP="00382099"/>
    <w:p w:rsidR="00382099" w:rsidRPr="005D2214" w:rsidRDefault="00382099" w:rsidP="00382099">
      <w:r>
        <w:rPr>
          <w:noProof/>
        </w:rPr>
        <w:drawing>
          <wp:inline distT="0" distB="0" distL="0" distR="0">
            <wp:extent cx="1047750" cy="1752600"/>
            <wp:effectExtent l="19050" t="0" r="0" b="0"/>
            <wp:docPr id="21" name="Picture 21" descr="bottleneck-imag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ottleneck-image">
                      <a:hlinkClick r:id="rId48"/>
                    </pic:cNvPr>
                    <pic:cNvPicPr>
                      <a:picLocks noChangeAspect="1" noChangeArrowheads="1"/>
                    </pic:cNvPicPr>
                  </pic:nvPicPr>
                  <pic:blipFill>
                    <a:blip r:embed="rId49" cstate="print"/>
                    <a:srcRect/>
                    <a:stretch>
                      <a:fillRect/>
                    </a:stretch>
                  </pic:blipFill>
                  <pic:spPr bwMode="auto">
                    <a:xfrm>
                      <a:off x="0" y="0"/>
                      <a:ext cx="1047750" cy="1752600"/>
                    </a:xfrm>
                    <a:prstGeom prst="rect">
                      <a:avLst/>
                    </a:prstGeom>
                    <a:noFill/>
                    <a:ln w="9525">
                      <a:noFill/>
                      <a:miter lim="800000"/>
                      <a:headEnd/>
                      <a:tailEnd/>
                    </a:ln>
                  </pic:spPr>
                </pic:pic>
              </a:graphicData>
            </a:graphic>
          </wp:inline>
        </w:drawing>
      </w:r>
      <w:hyperlink r:id="rId50" w:history="1">
        <w:r w:rsidRPr="005D2214">
          <w:t xml:space="preserve">How to Determine GPU </w:t>
        </w:r>
        <w:proofErr w:type="spellStart"/>
        <w:r w:rsidRPr="005D2214">
          <w:t>vs</w:t>
        </w:r>
        <w:proofErr w:type="spellEnd"/>
        <w:r w:rsidRPr="005D2214">
          <w:t xml:space="preserve"> CPU Bottlenecks and Possible Solutions</w:t>
        </w:r>
      </w:hyperlink>
    </w:p>
    <w:p w:rsidR="00382099" w:rsidRPr="005D2214" w:rsidRDefault="00382099" w:rsidP="00382099">
      <w:r>
        <w:rPr>
          <w:noProof/>
        </w:rPr>
        <w:lastRenderedPageBreak/>
        <w:drawing>
          <wp:inline distT="0" distB="0" distL="0" distR="0">
            <wp:extent cx="1428750" cy="838200"/>
            <wp:effectExtent l="19050" t="0" r="0" b="0"/>
            <wp:docPr id="22" name="Picture 22" descr="Cry For Me Argentina">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y For Me Argentina">
                      <a:hlinkClick r:id="rId51"/>
                    </pic:cNvPr>
                    <pic:cNvPicPr>
                      <a:picLocks noChangeAspect="1" noChangeArrowheads="1"/>
                    </pic:cNvPicPr>
                  </pic:nvPicPr>
                  <pic:blipFill>
                    <a:blip r:embed="rId52" cstate="print"/>
                    <a:srcRect/>
                    <a:stretch>
                      <a:fillRect/>
                    </a:stretch>
                  </pic:blipFill>
                  <pic:spPr bwMode="auto">
                    <a:xfrm>
                      <a:off x="0" y="0"/>
                      <a:ext cx="1428750" cy="838200"/>
                    </a:xfrm>
                    <a:prstGeom prst="rect">
                      <a:avLst/>
                    </a:prstGeom>
                    <a:noFill/>
                    <a:ln w="9525">
                      <a:noFill/>
                      <a:miter lim="800000"/>
                      <a:headEnd/>
                      <a:tailEnd/>
                    </a:ln>
                  </pic:spPr>
                </pic:pic>
              </a:graphicData>
            </a:graphic>
          </wp:inline>
        </w:drawing>
      </w:r>
      <w:hyperlink r:id="rId53" w:history="1">
        <w:r w:rsidRPr="005D2214">
          <w:t>Cry For Me Argentina</w:t>
        </w:r>
      </w:hyperlink>
    </w:p>
    <w:p w:rsidR="00382099" w:rsidRPr="005D2214" w:rsidRDefault="00382099" w:rsidP="00382099">
      <w:hyperlink r:id="rId54" w:history="1">
        <w:r w:rsidRPr="005D2214">
          <w:t>Load more posts</w:t>
        </w:r>
        <w:r>
          <w:rPr>
            <w:noProof/>
          </w:rPr>
          <w:drawing>
            <wp:inline distT="0" distB="0" distL="0" distR="0">
              <wp:extent cx="152400" cy="152400"/>
              <wp:effectExtent l="19050" t="0" r="0" b="0"/>
              <wp:docPr id="23" name="Picture 23" descr="https://wprp.zemanta.com/static/img/loading.gif">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prp.zemanta.com/static/img/loading.gif">
                        <a:hlinkClick r:id="rId54"/>
                      </pic:cNvPr>
                      <pic:cNvPicPr>
                        <a:picLocks noChangeAspect="1" noChangeArrowheads="1"/>
                      </pic:cNvPicPr>
                    </pic:nvPicPr>
                    <pic:blipFill>
                      <a:blip r:embed="rId5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p>
    <w:p w:rsidR="00382099" w:rsidRPr="005D2214" w:rsidRDefault="00382099" w:rsidP="00382099">
      <w:r w:rsidRPr="005D2214">
        <w:t>Posted in:</w:t>
      </w:r>
    </w:p>
    <w:p w:rsidR="00382099" w:rsidRPr="005D2214" w:rsidRDefault="00382099" w:rsidP="00382099">
      <w:hyperlink r:id="rId56" w:history="1">
        <w:r w:rsidRPr="005D2214">
          <w:t>Computer Hardware</w:t>
        </w:r>
      </w:hyperlink>
    </w:p>
    <w:p w:rsidR="00382099" w:rsidRPr="005D2214" w:rsidRDefault="00382099" w:rsidP="00382099">
      <w:hyperlink r:id="rId57" w:history="1">
        <w:r w:rsidRPr="005D2214">
          <w:t>How-To</w:t>
        </w:r>
      </w:hyperlink>
    </w:p>
    <w:p w:rsidR="00382099" w:rsidRPr="005D2214" w:rsidRDefault="00382099" w:rsidP="00382099">
      <w:r w:rsidRPr="005D2214">
        <w:t>Tagged with:</w:t>
      </w:r>
    </w:p>
    <w:p w:rsidR="00382099" w:rsidRPr="005D2214" w:rsidRDefault="00382099" w:rsidP="00382099">
      <w:hyperlink r:id="rId58" w:history="1">
        <w:proofErr w:type="gramStart"/>
        <w:r w:rsidRPr="005D2214">
          <w:t>hardware</w:t>
        </w:r>
        <w:proofErr w:type="gramEnd"/>
      </w:hyperlink>
    </w:p>
    <w:p w:rsidR="00382099" w:rsidRPr="005D2214" w:rsidRDefault="00382099" w:rsidP="00382099">
      <w:hyperlink r:id="rId59" w:history="1">
        <w:proofErr w:type="gramStart"/>
        <w:r w:rsidRPr="005D2214">
          <w:t>monitoring</w:t>
        </w:r>
        <w:proofErr w:type="gramEnd"/>
        <w:r w:rsidRPr="005D2214">
          <w:t xml:space="preserve"> tools</w:t>
        </w:r>
      </w:hyperlink>
    </w:p>
    <w:p w:rsidR="00382099" w:rsidRPr="005D2214" w:rsidRDefault="00382099" w:rsidP="00382099">
      <w:r w:rsidRPr="005D2214">
        <w:t>See more</w:t>
      </w:r>
    </w:p>
    <w:p w:rsidR="00382099" w:rsidRPr="005D2214" w:rsidRDefault="00382099" w:rsidP="00382099">
      <w:proofErr w:type="spellStart"/>
      <w:r w:rsidRPr="005D2214">
        <w:t>Prev</w:t>
      </w:r>
      <w:proofErr w:type="gramStart"/>
      <w:r w:rsidRPr="005D2214">
        <w:t>:</w:t>
      </w:r>
      <w:proofErr w:type="gramEnd"/>
      <w:r w:rsidRPr="005D2214">
        <w:fldChar w:fldCharType="begin"/>
      </w:r>
      <w:r w:rsidRPr="005D2214">
        <w:instrText xml:space="preserve"> HYPERLINK "https://davescomputertips.com/create-compound-characters-in-word/" </w:instrText>
      </w:r>
      <w:r w:rsidRPr="005D2214">
        <w:fldChar w:fldCharType="separate"/>
      </w:r>
      <w:r w:rsidRPr="005D2214">
        <w:t>Create</w:t>
      </w:r>
      <w:proofErr w:type="spellEnd"/>
      <w:r w:rsidRPr="005D2214">
        <w:t xml:space="preserve"> Compound Characters in Word</w:t>
      </w:r>
      <w:r w:rsidRPr="005D2214">
        <w:fldChar w:fldCharType="end"/>
      </w:r>
    </w:p>
    <w:p w:rsidR="00382099" w:rsidRPr="005D2214" w:rsidRDefault="00382099" w:rsidP="00382099">
      <w:proofErr w:type="spellStart"/>
      <w:r w:rsidRPr="005D2214">
        <w:t>Back</w:t>
      </w:r>
      <w:proofErr w:type="gramStart"/>
      <w:r w:rsidRPr="005D2214">
        <w:t>:</w:t>
      </w:r>
      <w:proofErr w:type="gramEnd"/>
      <w:r w:rsidRPr="005D2214">
        <w:fldChar w:fldCharType="begin"/>
      </w:r>
      <w:r w:rsidRPr="005D2214">
        <w:instrText xml:space="preserve"> HYPERLINK "https://davescomputertips.com/" \o "See all entries" </w:instrText>
      </w:r>
      <w:r w:rsidRPr="005D2214">
        <w:fldChar w:fldCharType="separate"/>
      </w:r>
      <w:r w:rsidRPr="005D2214">
        <w:t>All</w:t>
      </w:r>
      <w:proofErr w:type="spellEnd"/>
      <w:r w:rsidRPr="005D2214">
        <w:t xml:space="preserve"> Posts</w:t>
      </w:r>
      <w:r w:rsidRPr="005D2214">
        <w:fldChar w:fldCharType="end"/>
      </w:r>
    </w:p>
    <w:p w:rsidR="00382099" w:rsidRPr="005D2214" w:rsidRDefault="00382099" w:rsidP="00382099">
      <w:proofErr w:type="spellStart"/>
      <w:r w:rsidRPr="005D2214">
        <w:t>Next</w:t>
      </w:r>
      <w:proofErr w:type="gramStart"/>
      <w:r w:rsidRPr="005D2214">
        <w:t>:</w:t>
      </w:r>
      <w:proofErr w:type="gramEnd"/>
      <w:hyperlink r:id="rId60" w:history="1">
        <w:r w:rsidRPr="005D2214">
          <w:t>How</w:t>
        </w:r>
        <w:proofErr w:type="spellEnd"/>
        <w:r w:rsidRPr="005D2214">
          <w:t xml:space="preserve"> to Create Highlights Video On Twitch</w:t>
        </w:r>
      </w:hyperlink>
    </w:p>
    <w:p w:rsidR="00382099" w:rsidRPr="005D2214" w:rsidRDefault="00382099" w:rsidP="00382099">
      <w:r w:rsidRPr="005D2214">
        <w:t>About the Author</w:t>
      </w:r>
    </w:p>
    <w:p w:rsidR="00382099" w:rsidRPr="005D2214" w:rsidRDefault="00382099" w:rsidP="00382099">
      <w:hyperlink r:id="rId61" w:history="1">
        <w:r w:rsidRPr="005D2214">
          <w:t xml:space="preserve">Richard Pedersen </w:t>
        </w:r>
      </w:hyperlink>
    </w:p>
    <w:p w:rsidR="00382099" w:rsidRPr="005D2214" w:rsidRDefault="00382099" w:rsidP="00382099">
      <w:r>
        <w:rPr>
          <w:noProof/>
        </w:rPr>
        <w:drawing>
          <wp:inline distT="0" distB="0" distL="0" distR="0">
            <wp:extent cx="571500" cy="571500"/>
            <wp:effectExtent l="19050" t="0" r="0" b="0"/>
            <wp:docPr id="24" name="Picture 24" descr="https://secure.gravatar.com/avatar/54dd00ccbb8ff2e1b275414b0b7b0cc2?s=60&amp;d=retro&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ecure.gravatar.com/avatar/54dd00ccbb8ff2e1b275414b0b7b0cc2?s=60&amp;d=retro&amp;r=r"/>
                    <pic:cNvPicPr>
                      <a:picLocks noChangeAspect="1" noChangeArrowheads="1"/>
                    </pic:cNvPicPr>
                  </pic:nvPicPr>
                  <pic:blipFill>
                    <a:blip r:embed="rId62" cstate="print"/>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99" w:rsidRPr="005D2214" w:rsidRDefault="00382099" w:rsidP="00382099">
      <w:r w:rsidRPr="005D2214">
        <w:t xml:space="preserve">Richard received his first computer, a C-64, in 1982 as a gift and began dabbling in BASIC. He was hooked! His love for computing has led him from the old “XT” boxes to the more modern fare and from clunky 10MB hard drives to smooth and fast modern day SSD drives. He has run BBS services, Fido mail, and even operated his own computer repair business. </w:t>
      </w:r>
    </w:p>
    <w:sectPr w:rsidR="00382099" w:rsidRPr="005D2214" w:rsidSect="00070C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2099"/>
    <w:rsid w:val="00070C47"/>
    <w:rsid w:val="003820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C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20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0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0615110">
      <w:bodyDiv w:val="1"/>
      <w:marLeft w:val="0"/>
      <w:marRight w:val="0"/>
      <w:marTop w:val="0"/>
      <w:marBottom w:val="0"/>
      <w:divBdr>
        <w:top w:val="none" w:sz="0" w:space="0" w:color="auto"/>
        <w:left w:val="none" w:sz="0" w:space="0" w:color="auto"/>
        <w:bottom w:val="none" w:sz="0" w:space="0" w:color="auto"/>
        <w:right w:val="none" w:sz="0" w:space="0" w:color="auto"/>
      </w:divBdr>
      <w:divsChild>
        <w:div w:id="1888449403">
          <w:marLeft w:val="0"/>
          <w:marRight w:val="0"/>
          <w:marTop w:val="0"/>
          <w:marBottom w:val="0"/>
          <w:divBdr>
            <w:top w:val="none" w:sz="0" w:space="0" w:color="auto"/>
            <w:left w:val="none" w:sz="0" w:space="0" w:color="auto"/>
            <w:bottom w:val="none" w:sz="0" w:space="0" w:color="auto"/>
            <w:right w:val="none" w:sz="0" w:space="0" w:color="auto"/>
          </w:divBdr>
          <w:divsChild>
            <w:div w:id="1877808583">
              <w:marLeft w:val="0"/>
              <w:marRight w:val="0"/>
              <w:marTop w:val="0"/>
              <w:marBottom w:val="0"/>
              <w:divBdr>
                <w:top w:val="none" w:sz="0" w:space="0" w:color="auto"/>
                <w:left w:val="none" w:sz="0" w:space="0" w:color="auto"/>
                <w:bottom w:val="none" w:sz="0" w:space="0" w:color="auto"/>
                <w:right w:val="none" w:sz="0" w:space="0" w:color="auto"/>
              </w:divBdr>
              <w:divsChild>
                <w:div w:id="429862371">
                  <w:marLeft w:val="0"/>
                  <w:marRight w:val="0"/>
                  <w:marTop w:val="0"/>
                  <w:marBottom w:val="0"/>
                  <w:divBdr>
                    <w:top w:val="none" w:sz="0" w:space="0" w:color="auto"/>
                    <w:left w:val="none" w:sz="0" w:space="0" w:color="auto"/>
                    <w:bottom w:val="none" w:sz="0" w:space="0" w:color="auto"/>
                    <w:right w:val="none" w:sz="0" w:space="0" w:color="auto"/>
                  </w:divBdr>
                  <w:divsChild>
                    <w:div w:id="300040918">
                      <w:marLeft w:val="0"/>
                      <w:marRight w:val="0"/>
                      <w:marTop w:val="0"/>
                      <w:marBottom w:val="0"/>
                      <w:divBdr>
                        <w:top w:val="none" w:sz="0" w:space="0" w:color="auto"/>
                        <w:left w:val="none" w:sz="0" w:space="0" w:color="auto"/>
                        <w:bottom w:val="none" w:sz="0" w:space="0" w:color="auto"/>
                        <w:right w:val="none" w:sz="0" w:space="0" w:color="auto"/>
                      </w:divBdr>
                      <w:divsChild>
                        <w:div w:id="1643386911">
                          <w:marLeft w:val="0"/>
                          <w:marRight w:val="0"/>
                          <w:marTop w:val="0"/>
                          <w:marBottom w:val="0"/>
                          <w:divBdr>
                            <w:top w:val="none" w:sz="0" w:space="0" w:color="auto"/>
                            <w:left w:val="none" w:sz="0" w:space="0" w:color="auto"/>
                            <w:bottom w:val="none" w:sz="0" w:space="0" w:color="auto"/>
                            <w:right w:val="none" w:sz="0" w:space="0" w:color="auto"/>
                          </w:divBdr>
                          <w:divsChild>
                            <w:div w:id="1413969560">
                              <w:marLeft w:val="0"/>
                              <w:marRight w:val="0"/>
                              <w:marTop w:val="0"/>
                              <w:marBottom w:val="0"/>
                              <w:divBdr>
                                <w:top w:val="none" w:sz="0" w:space="0" w:color="auto"/>
                                <w:left w:val="none" w:sz="0" w:space="0" w:color="auto"/>
                                <w:bottom w:val="none" w:sz="0" w:space="0" w:color="auto"/>
                                <w:right w:val="none" w:sz="0" w:space="0" w:color="auto"/>
                              </w:divBdr>
                              <w:divsChild>
                                <w:div w:id="1010719543">
                                  <w:marLeft w:val="0"/>
                                  <w:marRight w:val="0"/>
                                  <w:marTop w:val="0"/>
                                  <w:marBottom w:val="0"/>
                                  <w:divBdr>
                                    <w:top w:val="none" w:sz="0" w:space="0" w:color="auto"/>
                                    <w:left w:val="none" w:sz="0" w:space="0" w:color="auto"/>
                                    <w:bottom w:val="none" w:sz="0" w:space="0" w:color="auto"/>
                                    <w:right w:val="none" w:sz="0" w:space="0" w:color="auto"/>
                                  </w:divBdr>
                                  <w:divsChild>
                                    <w:div w:id="2109038362">
                                      <w:marLeft w:val="0"/>
                                      <w:marRight w:val="0"/>
                                      <w:marTop w:val="0"/>
                                      <w:marBottom w:val="0"/>
                                      <w:divBdr>
                                        <w:top w:val="none" w:sz="0" w:space="0" w:color="auto"/>
                                        <w:left w:val="none" w:sz="0" w:space="0" w:color="auto"/>
                                        <w:bottom w:val="none" w:sz="0" w:space="0" w:color="auto"/>
                                        <w:right w:val="none" w:sz="0" w:space="0" w:color="auto"/>
                                      </w:divBdr>
                                    </w:div>
                                    <w:div w:id="248008686">
                                      <w:marLeft w:val="0"/>
                                      <w:marRight w:val="0"/>
                                      <w:marTop w:val="0"/>
                                      <w:marBottom w:val="0"/>
                                      <w:divBdr>
                                        <w:top w:val="none" w:sz="0" w:space="0" w:color="auto"/>
                                        <w:left w:val="none" w:sz="0" w:space="0" w:color="auto"/>
                                        <w:bottom w:val="none" w:sz="0" w:space="0" w:color="auto"/>
                                        <w:right w:val="none" w:sz="0" w:space="0" w:color="auto"/>
                                      </w:divBdr>
                                    </w:div>
                                    <w:div w:id="191457862">
                                      <w:marLeft w:val="0"/>
                                      <w:marRight w:val="0"/>
                                      <w:marTop w:val="0"/>
                                      <w:marBottom w:val="0"/>
                                      <w:divBdr>
                                        <w:top w:val="none" w:sz="0" w:space="0" w:color="auto"/>
                                        <w:left w:val="none" w:sz="0" w:space="0" w:color="auto"/>
                                        <w:bottom w:val="none" w:sz="0" w:space="0" w:color="auto"/>
                                        <w:right w:val="none" w:sz="0" w:space="0" w:color="auto"/>
                                      </w:divBdr>
                                    </w:div>
                                    <w:div w:id="504832461">
                                      <w:marLeft w:val="0"/>
                                      <w:marRight w:val="0"/>
                                      <w:marTop w:val="0"/>
                                      <w:marBottom w:val="0"/>
                                      <w:divBdr>
                                        <w:top w:val="none" w:sz="0" w:space="0" w:color="auto"/>
                                        <w:left w:val="none" w:sz="0" w:space="0" w:color="auto"/>
                                        <w:bottom w:val="none" w:sz="0" w:space="0" w:color="auto"/>
                                        <w:right w:val="none" w:sz="0" w:space="0" w:color="auto"/>
                                      </w:divBdr>
                                    </w:div>
                                    <w:div w:id="1274243053">
                                      <w:marLeft w:val="0"/>
                                      <w:marRight w:val="0"/>
                                      <w:marTop w:val="0"/>
                                      <w:marBottom w:val="0"/>
                                      <w:divBdr>
                                        <w:top w:val="none" w:sz="0" w:space="0" w:color="auto"/>
                                        <w:left w:val="none" w:sz="0" w:space="0" w:color="auto"/>
                                        <w:bottom w:val="none" w:sz="0" w:space="0" w:color="auto"/>
                                        <w:right w:val="none" w:sz="0" w:space="0" w:color="auto"/>
                                      </w:divBdr>
                                    </w:div>
                                    <w:div w:id="64496820">
                                      <w:marLeft w:val="0"/>
                                      <w:marRight w:val="0"/>
                                      <w:marTop w:val="0"/>
                                      <w:marBottom w:val="0"/>
                                      <w:divBdr>
                                        <w:top w:val="none" w:sz="0" w:space="0" w:color="auto"/>
                                        <w:left w:val="none" w:sz="0" w:space="0" w:color="auto"/>
                                        <w:bottom w:val="none" w:sz="0" w:space="0" w:color="auto"/>
                                        <w:right w:val="none" w:sz="0" w:space="0" w:color="auto"/>
                                      </w:divBdr>
                                    </w:div>
                                    <w:div w:id="531959787">
                                      <w:marLeft w:val="0"/>
                                      <w:marRight w:val="0"/>
                                      <w:marTop w:val="0"/>
                                      <w:marBottom w:val="0"/>
                                      <w:divBdr>
                                        <w:top w:val="none" w:sz="0" w:space="0" w:color="auto"/>
                                        <w:left w:val="none" w:sz="0" w:space="0" w:color="auto"/>
                                        <w:bottom w:val="none" w:sz="0" w:space="0" w:color="auto"/>
                                        <w:right w:val="none" w:sz="0" w:space="0" w:color="auto"/>
                                      </w:divBdr>
                                      <w:divsChild>
                                        <w:div w:id="31392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5966">
                                  <w:marLeft w:val="0"/>
                                  <w:marRight w:val="0"/>
                                  <w:marTop w:val="0"/>
                                  <w:marBottom w:val="0"/>
                                  <w:divBdr>
                                    <w:top w:val="none" w:sz="0" w:space="0" w:color="auto"/>
                                    <w:left w:val="none" w:sz="0" w:space="0" w:color="auto"/>
                                    <w:bottom w:val="none" w:sz="0" w:space="0" w:color="auto"/>
                                    <w:right w:val="none" w:sz="0" w:space="0" w:color="auto"/>
                                  </w:divBdr>
                                  <w:divsChild>
                                    <w:div w:id="1392509249">
                                      <w:marLeft w:val="0"/>
                                      <w:marRight w:val="0"/>
                                      <w:marTop w:val="0"/>
                                      <w:marBottom w:val="0"/>
                                      <w:divBdr>
                                        <w:top w:val="none" w:sz="0" w:space="0" w:color="auto"/>
                                        <w:left w:val="none" w:sz="0" w:space="0" w:color="auto"/>
                                        <w:bottom w:val="none" w:sz="0" w:space="0" w:color="auto"/>
                                        <w:right w:val="none" w:sz="0" w:space="0" w:color="auto"/>
                                      </w:divBdr>
                                      <w:divsChild>
                                        <w:div w:id="1879779993">
                                          <w:marLeft w:val="0"/>
                                          <w:marRight w:val="0"/>
                                          <w:marTop w:val="0"/>
                                          <w:marBottom w:val="0"/>
                                          <w:divBdr>
                                            <w:top w:val="none" w:sz="0" w:space="0" w:color="auto"/>
                                            <w:left w:val="none" w:sz="0" w:space="0" w:color="auto"/>
                                            <w:bottom w:val="none" w:sz="0" w:space="0" w:color="auto"/>
                                            <w:right w:val="none" w:sz="0" w:space="0" w:color="auto"/>
                                          </w:divBdr>
                                        </w:div>
                                      </w:divsChild>
                                    </w:div>
                                    <w:div w:id="1302729764">
                                      <w:marLeft w:val="0"/>
                                      <w:marRight w:val="0"/>
                                      <w:marTop w:val="0"/>
                                      <w:marBottom w:val="0"/>
                                      <w:divBdr>
                                        <w:top w:val="none" w:sz="0" w:space="0" w:color="auto"/>
                                        <w:left w:val="none" w:sz="0" w:space="0" w:color="auto"/>
                                        <w:bottom w:val="none" w:sz="0" w:space="0" w:color="auto"/>
                                        <w:right w:val="none" w:sz="0" w:space="0" w:color="auto"/>
                                      </w:divBdr>
                                      <w:divsChild>
                                        <w:div w:id="7473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5120">
                                  <w:marLeft w:val="0"/>
                                  <w:marRight w:val="0"/>
                                  <w:marTop w:val="0"/>
                                  <w:marBottom w:val="0"/>
                                  <w:divBdr>
                                    <w:top w:val="none" w:sz="0" w:space="0" w:color="auto"/>
                                    <w:left w:val="none" w:sz="0" w:space="0" w:color="auto"/>
                                    <w:bottom w:val="none" w:sz="0" w:space="0" w:color="auto"/>
                                    <w:right w:val="none" w:sz="0" w:space="0" w:color="auto"/>
                                  </w:divBdr>
                                  <w:divsChild>
                                    <w:div w:id="609774689">
                                      <w:marLeft w:val="0"/>
                                      <w:marRight w:val="0"/>
                                      <w:marTop w:val="0"/>
                                      <w:marBottom w:val="0"/>
                                      <w:divBdr>
                                        <w:top w:val="none" w:sz="0" w:space="0" w:color="auto"/>
                                        <w:left w:val="none" w:sz="0" w:space="0" w:color="auto"/>
                                        <w:bottom w:val="none" w:sz="0" w:space="0" w:color="auto"/>
                                        <w:right w:val="none" w:sz="0" w:space="0" w:color="auto"/>
                                      </w:divBdr>
                                      <w:divsChild>
                                        <w:div w:id="1415128484">
                                          <w:marLeft w:val="0"/>
                                          <w:marRight w:val="0"/>
                                          <w:marTop w:val="0"/>
                                          <w:marBottom w:val="0"/>
                                          <w:divBdr>
                                            <w:top w:val="none" w:sz="0" w:space="0" w:color="auto"/>
                                            <w:left w:val="none" w:sz="0" w:space="0" w:color="auto"/>
                                            <w:bottom w:val="none" w:sz="0" w:space="0" w:color="auto"/>
                                            <w:right w:val="none" w:sz="0" w:space="0" w:color="auto"/>
                                          </w:divBdr>
                                          <w:divsChild>
                                            <w:div w:id="1436244124">
                                              <w:marLeft w:val="0"/>
                                              <w:marRight w:val="0"/>
                                              <w:marTop w:val="0"/>
                                              <w:marBottom w:val="0"/>
                                              <w:divBdr>
                                                <w:top w:val="none" w:sz="0" w:space="0" w:color="auto"/>
                                                <w:left w:val="none" w:sz="0" w:space="0" w:color="auto"/>
                                                <w:bottom w:val="none" w:sz="0" w:space="0" w:color="auto"/>
                                                <w:right w:val="none" w:sz="0" w:space="0" w:color="auto"/>
                                              </w:divBdr>
                                              <w:divsChild>
                                                <w:div w:id="503125940">
                                                  <w:marLeft w:val="0"/>
                                                  <w:marRight w:val="0"/>
                                                  <w:marTop w:val="0"/>
                                                  <w:marBottom w:val="0"/>
                                                  <w:divBdr>
                                                    <w:top w:val="none" w:sz="0" w:space="0" w:color="auto"/>
                                                    <w:left w:val="none" w:sz="0" w:space="0" w:color="auto"/>
                                                    <w:bottom w:val="none" w:sz="0" w:space="0" w:color="auto"/>
                                                    <w:right w:val="none" w:sz="0" w:space="0" w:color="auto"/>
                                                  </w:divBdr>
                                                </w:div>
                                              </w:divsChild>
                                            </w:div>
                                            <w:div w:id="2057269693">
                                              <w:marLeft w:val="0"/>
                                              <w:marRight w:val="0"/>
                                              <w:marTop w:val="0"/>
                                              <w:marBottom w:val="0"/>
                                              <w:divBdr>
                                                <w:top w:val="none" w:sz="0" w:space="0" w:color="auto"/>
                                                <w:left w:val="none" w:sz="0" w:space="0" w:color="auto"/>
                                                <w:bottom w:val="none" w:sz="0" w:space="0" w:color="auto"/>
                                                <w:right w:val="none" w:sz="0" w:space="0" w:color="auto"/>
                                              </w:divBdr>
                                            </w:div>
                                            <w:div w:id="1497527013">
                                              <w:marLeft w:val="0"/>
                                              <w:marRight w:val="0"/>
                                              <w:marTop w:val="0"/>
                                              <w:marBottom w:val="0"/>
                                              <w:divBdr>
                                                <w:top w:val="none" w:sz="0" w:space="0" w:color="auto"/>
                                                <w:left w:val="none" w:sz="0" w:space="0" w:color="auto"/>
                                                <w:bottom w:val="none" w:sz="0" w:space="0" w:color="auto"/>
                                                <w:right w:val="none" w:sz="0" w:space="0" w:color="auto"/>
                                              </w:divBdr>
                                              <w:divsChild>
                                                <w:div w:id="1789199429">
                                                  <w:marLeft w:val="0"/>
                                                  <w:marRight w:val="0"/>
                                                  <w:marTop w:val="0"/>
                                                  <w:marBottom w:val="0"/>
                                                  <w:divBdr>
                                                    <w:top w:val="none" w:sz="0" w:space="0" w:color="auto"/>
                                                    <w:left w:val="none" w:sz="0" w:space="0" w:color="auto"/>
                                                    <w:bottom w:val="none" w:sz="0" w:space="0" w:color="auto"/>
                                                    <w:right w:val="none" w:sz="0" w:space="0" w:color="auto"/>
                                                  </w:divBdr>
                                                  <w:divsChild>
                                                    <w:div w:id="385838096">
                                                      <w:marLeft w:val="0"/>
                                                      <w:marRight w:val="0"/>
                                                      <w:marTop w:val="0"/>
                                                      <w:marBottom w:val="0"/>
                                                      <w:divBdr>
                                                        <w:top w:val="none" w:sz="0" w:space="0" w:color="auto"/>
                                                        <w:left w:val="none" w:sz="0" w:space="0" w:color="auto"/>
                                                        <w:bottom w:val="none" w:sz="0" w:space="0" w:color="auto"/>
                                                        <w:right w:val="none" w:sz="0" w:space="0" w:color="auto"/>
                                                      </w:divBdr>
                                                      <w:divsChild>
                                                        <w:div w:id="523175543">
                                                          <w:marLeft w:val="0"/>
                                                          <w:marRight w:val="0"/>
                                                          <w:marTop w:val="0"/>
                                                          <w:marBottom w:val="0"/>
                                                          <w:divBdr>
                                                            <w:top w:val="none" w:sz="0" w:space="0" w:color="auto"/>
                                                            <w:left w:val="none" w:sz="0" w:space="0" w:color="auto"/>
                                                            <w:bottom w:val="none" w:sz="0" w:space="0" w:color="auto"/>
                                                            <w:right w:val="none" w:sz="0" w:space="0" w:color="auto"/>
                                                          </w:divBdr>
                                                        </w:div>
                                                      </w:divsChild>
                                                    </w:div>
                                                    <w:div w:id="14667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16019">
                                          <w:marLeft w:val="0"/>
                                          <w:marRight w:val="0"/>
                                          <w:marTop w:val="0"/>
                                          <w:marBottom w:val="0"/>
                                          <w:divBdr>
                                            <w:top w:val="none" w:sz="0" w:space="0" w:color="auto"/>
                                            <w:left w:val="none" w:sz="0" w:space="0" w:color="auto"/>
                                            <w:bottom w:val="none" w:sz="0" w:space="0" w:color="auto"/>
                                            <w:right w:val="none" w:sz="0" w:space="0" w:color="auto"/>
                                          </w:divBdr>
                                          <w:divsChild>
                                            <w:div w:id="1122765720">
                                              <w:marLeft w:val="0"/>
                                              <w:marRight w:val="0"/>
                                              <w:marTop w:val="0"/>
                                              <w:marBottom w:val="0"/>
                                              <w:divBdr>
                                                <w:top w:val="none" w:sz="0" w:space="0" w:color="auto"/>
                                                <w:left w:val="none" w:sz="0" w:space="0" w:color="auto"/>
                                                <w:bottom w:val="none" w:sz="0" w:space="0" w:color="auto"/>
                                                <w:right w:val="none" w:sz="0" w:space="0" w:color="auto"/>
                                              </w:divBdr>
                                              <w:divsChild>
                                                <w:div w:id="562640411">
                                                  <w:marLeft w:val="0"/>
                                                  <w:marRight w:val="0"/>
                                                  <w:marTop w:val="0"/>
                                                  <w:marBottom w:val="0"/>
                                                  <w:divBdr>
                                                    <w:top w:val="none" w:sz="0" w:space="0" w:color="auto"/>
                                                    <w:left w:val="none" w:sz="0" w:space="0" w:color="auto"/>
                                                    <w:bottom w:val="none" w:sz="0" w:space="0" w:color="auto"/>
                                                    <w:right w:val="none" w:sz="0" w:space="0" w:color="auto"/>
                                                  </w:divBdr>
                                                </w:div>
                                              </w:divsChild>
                                            </w:div>
                                            <w:div w:id="1609583114">
                                              <w:marLeft w:val="0"/>
                                              <w:marRight w:val="0"/>
                                              <w:marTop w:val="0"/>
                                              <w:marBottom w:val="0"/>
                                              <w:divBdr>
                                                <w:top w:val="none" w:sz="0" w:space="0" w:color="auto"/>
                                                <w:left w:val="none" w:sz="0" w:space="0" w:color="auto"/>
                                                <w:bottom w:val="none" w:sz="0" w:space="0" w:color="auto"/>
                                                <w:right w:val="none" w:sz="0" w:space="0" w:color="auto"/>
                                              </w:divBdr>
                                            </w:div>
                                            <w:div w:id="1482580492">
                                              <w:marLeft w:val="0"/>
                                              <w:marRight w:val="0"/>
                                              <w:marTop w:val="0"/>
                                              <w:marBottom w:val="0"/>
                                              <w:divBdr>
                                                <w:top w:val="none" w:sz="0" w:space="0" w:color="auto"/>
                                                <w:left w:val="none" w:sz="0" w:space="0" w:color="auto"/>
                                                <w:bottom w:val="none" w:sz="0" w:space="0" w:color="auto"/>
                                                <w:right w:val="none" w:sz="0" w:space="0" w:color="auto"/>
                                              </w:divBdr>
                                              <w:divsChild>
                                                <w:div w:id="942616538">
                                                  <w:marLeft w:val="0"/>
                                                  <w:marRight w:val="0"/>
                                                  <w:marTop w:val="0"/>
                                                  <w:marBottom w:val="0"/>
                                                  <w:divBdr>
                                                    <w:top w:val="none" w:sz="0" w:space="0" w:color="auto"/>
                                                    <w:left w:val="none" w:sz="0" w:space="0" w:color="auto"/>
                                                    <w:bottom w:val="none" w:sz="0" w:space="0" w:color="auto"/>
                                                    <w:right w:val="none" w:sz="0" w:space="0" w:color="auto"/>
                                                  </w:divBdr>
                                                  <w:divsChild>
                                                    <w:div w:id="232349340">
                                                      <w:marLeft w:val="0"/>
                                                      <w:marRight w:val="0"/>
                                                      <w:marTop w:val="0"/>
                                                      <w:marBottom w:val="0"/>
                                                      <w:divBdr>
                                                        <w:top w:val="none" w:sz="0" w:space="0" w:color="auto"/>
                                                        <w:left w:val="none" w:sz="0" w:space="0" w:color="auto"/>
                                                        <w:bottom w:val="none" w:sz="0" w:space="0" w:color="auto"/>
                                                        <w:right w:val="none" w:sz="0" w:space="0" w:color="auto"/>
                                                      </w:divBdr>
                                                      <w:divsChild>
                                                        <w:div w:id="445973077">
                                                          <w:marLeft w:val="0"/>
                                                          <w:marRight w:val="0"/>
                                                          <w:marTop w:val="0"/>
                                                          <w:marBottom w:val="0"/>
                                                          <w:divBdr>
                                                            <w:top w:val="none" w:sz="0" w:space="0" w:color="auto"/>
                                                            <w:left w:val="none" w:sz="0" w:space="0" w:color="auto"/>
                                                            <w:bottom w:val="none" w:sz="0" w:space="0" w:color="auto"/>
                                                            <w:right w:val="none" w:sz="0" w:space="0" w:color="auto"/>
                                                          </w:divBdr>
                                                        </w:div>
                                                      </w:divsChild>
                                                    </w:div>
                                                    <w:div w:id="57883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36156">
                                          <w:marLeft w:val="0"/>
                                          <w:marRight w:val="0"/>
                                          <w:marTop w:val="0"/>
                                          <w:marBottom w:val="0"/>
                                          <w:divBdr>
                                            <w:top w:val="none" w:sz="0" w:space="0" w:color="auto"/>
                                            <w:left w:val="none" w:sz="0" w:space="0" w:color="auto"/>
                                            <w:bottom w:val="none" w:sz="0" w:space="0" w:color="auto"/>
                                            <w:right w:val="none" w:sz="0" w:space="0" w:color="auto"/>
                                          </w:divBdr>
                                          <w:divsChild>
                                            <w:div w:id="1177648090">
                                              <w:marLeft w:val="0"/>
                                              <w:marRight w:val="0"/>
                                              <w:marTop w:val="0"/>
                                              <w:marBottom w:val="0"/>
                                              <w:divBdr>
                                                <w:top w:val="none" w:sz="0" w:space="0" w:color="auto"/>
                                                <w:left w:val="none" w:sz="0" w:space="0" w:color="auto"/>
                                                <w:bottom w:val="none" w:sz="0" w:space="0" w:color="auto"/>
                                                <w:right w:val="none" w:sz="0" w:space="0" w:color="auto"/>
                                              </w:divBdr>
                                              <w:divsChild>
                                                <w:div w:id="1976786889">
                                                  <w:marLeft w:val="0"/>
                                                  <w:marRight w:val="0"/>
                                                  <w:marTop w:val="0"/>
                                                  <w:marBottom w:val="0"/>
                                                  <w:divBdr>
                                                    <w:top w:val="none" w:sz="0" w:space="0" w:color="auto"/>
                                                    <w:left w:val="none" w:sz="0" w:space="0" w:color="auto"/>
                                                    <w:bottom w:val="none" w:sz="0" w:space="0" w:color="auto"/>
                                                    <w:right w:val="none" w:sz="0" w:space="0" w:color="auto"/>
                                                  </w:divBdr>
                                                </w:div>
                                              </w:divsChild>
                                            </w:div>
                                            <w:div w:id="269433814">
                                              <w:marLeft w:val="0"/>
                                              <w:marRight w:val="0"/>
                                              <w:marTop w:val="0"/>
                                              <w:marBottom w:val="0"/>
                                              <w:divBdr>
                                                <w:top w:val="none" w:sz="0" w:space="0" w:color="auto"/>
                                                <w:left w:val="none" w:sz="0" w:space="0" w:color="auto"/>
                                                <w:bottom w:val="none" w:sz="0" w:space="0" w:color="auto"/>
                                                <w:right w:val="none" w:sz="0" w:space="0" w:color="auto"/>
                                              </w:divBdr>
                                            </w:div>
                                            <w:div w:id="156459550">
                                              <w:marLeft w:val="0"/>
                                              <w:marRight w:val="0"/>
                                              <w:marTop w:val="0"/>
                                              <w:marBottom w:val="0"/>
                                              <w:divBdr>
                                                <w:top w:val="none" w:sz="0" w:space="0" w:color="auto"/>
                                                <w:left w:val="none" w:sz="0" w:space="0" w:color="auto"/>
                                                <w:bottom w:val="none" w:sz="0" w:space="0" w:color="auto"/>
                                                <w:right w:val="none" w:sz="0" w:space="0" w:color="auto"/>
                                              </w:divBdr>
                                              <w:divsChild>
                                                <w:div w:id="1299140894">
                                                  <w:marLeft w:val="0"/>
                                                  <w:marRight w:val="0"/>
                                                  <w:marTop w:val="0"/>
                                                  <w:marBottom w:val="0"/>
                                                  <w:divBdr>
                                                    <w:top w:val="none" w:sz="0" w:space="0" w:color="auto"/>
                                                    <w:left w:val="none" w:sz="0" w:space="0" w:color="auto"/>
                                                    <w:bottom w:val="none" w:sz="0" w:space="0" w:color="auto"/>
                                                    <w:right w:val="none" w:sz="0" w:space="0" w:color="auto"/>
                                                  </w:divBdr>
                                                  <w:divsChild>
                                                    <w:div w:id="466171340">
                                                      <w:marLeft w:val="0"/>
                                                      <w:marRight w:val="0"/>
                                                      <w:marTop w:val="0"/>
                                                      <w:marBottom w:val="0"/>
                                                      <w:divBdr>
                                                        <w:top w:val="none" w:sz="0" w:space="0" w:color="auto"/>
                                                        <w:left w:val="none" w:sz="0" w:space="0" w:color="auto"/>
                                                        <w:bottom w:val="none" w:sz="0" w:space="0" w:color="auto"/>
                                                        <w:right w:val="none" w:sz="0" w:space="0" w:color="auto"/>
                                                      </w:divBdr>
                                                      <w:divsChild>
                                                        <w:div w:id="2053264324">
                                                          <w:marLeft w:val="0"/>
                                                          <w:marRight w:val="0"/>
                                                          <w:marTop w:val="0"/>
                                                          <w:marBottom w:val="0"/>
                                                          <w:divBdr>
                                                            <w:top w:val="none" w:sz="0" w:space="0" w:color="auto"/>
                                                            <w:left w:val="none" w:sz="0" w:space="0" w:color="auto"/>
                                                            <w:bottom w:val="none" w:sz="0" w:space="0" w:color="auto"/>
                                                            <w:right w:val="none" w:sz="0" w:space="0" w:color="auto"/>
                                                          </w:divBdr>
                                                        </w:div>
                                                      </w:divsChild>
                                                    </w:div>
                                                    <w:div w:id="15225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56661">
                                          <w:marLeft w:val="0"/>
                                          <w:marRight w:val="0"/>
                                          <w:marTop w:val="0"/>
                                          <w:marBottom w:val="0"/>
                                          <w:divBdr>
                                            <w:top w:val="none" w:sz="0" w:space="0" w:color="auto"/>
                                            <w:left w:val="none" w:sz="0" w:space="0" w:color="auto"/>
                                            <w:bottom w:val="none" w:sz="0" w:space="0" w:color="auto"/>
                                            <w:right w:val="none" w:sz="0" w:space="0" w:color="auto"/>
                                          </w:divBdr>
                                          <w:divsChild>
                                            <w:div w:id="1393965057">
                                              <w:marLeft w:val="0"/>
                                              <w:marRight w:val="0"/>
                                              <w:marTop w:val="0"/>
                                              <w:marBottom w:val="0"/>
                                              <w:divBdr>
                                                <w:top w:val="none" w:sz="0" w:space="0" w:color="auto"/>
                                                <w:left w:val="none" w:sz="0" w:space="0" w:color="auto"/>
                                                <w:bottom w:val="none" w:sz="0" w:space="0" w:color="auto"/>
                                                <w:right w:val="none" w:sz="0" w:space="0" w:color="auto"/>
                                              </w:divBdr>
                                              <w:divsChild>
                                                <w:div w:id="232006737">
                                                  <w:marLeft w:val="0"/>
                                                  <w:marRight w:val="0"/>
                                                  <w:marTop w:val="0"/>
                                                  <w:marBottom w:val="0"/>
                                                  <w:divBdr>
                                                    <w:top w:val="none" w:sz="0" w:space="0" w:color="auto"/>
                                                    <w:left w:val="none" w:sz="0" w:space="0" w:color="auto"/>
                                                    <w:bottom w:val="none" w:sz="0" w:space="0" w:color="auto"/>
                                                    <w:right w:val="none" w:sz="0" w:space="0" w:color="auto"/>
                                                  </w:divBdr>
                                                </w:div>
                                              </w:divsChild>
                                            </w:div>
                                            <w:div w:id="406853212">
                                              <w:marLeft w:val="0"/>
                                              <w:marRight w:val="0"/>
                                              <w:marTop w:val="0"/>
                                              <w:marBottom w:val="0"/>
                                              <w:divBdr>
                                                <w:top w:val="none" w:sz="0" w:space="0" w:color="auto"/>
                                                <w:left w:val="none" w:sz="0" w:space="0" w:color="auto"/>
                                                <w:bottom w:val="none" w:sz="0" w:space="0" w:color="auto"/>
                                                <w:right w:val="none" w:sz="0" w:space="0" w:color="auto"/>
                                              </w:divBdr>
                                            </w:div>
                                            <w:div w:id="316619783">
                                              <w:marLeft w:val="0"/>
                                              <w:marRight w:val="0"/>
                                              <w:marTop w:val="0"/>
                                              <w:marBottom w:val="0"/>
                                              <w:divBdr>
                                                <w:top w:val="none" w:sz="0" w:space="0" w:color="auto"/>
                                                <w:left w:val="none" w:sz="0" w:space="0" w:color="auto"/>
                                                <w:bottom w:val="none" w:sz="0" w:space="0" w:color="auto"/>
                                                <w:right w:val="none" w:sz="0" w:space="0" w:color="auto"/>
                                              </w:divBdr>
                                              <w:divsChild>
                                                <w:div w:id="1446577409">
                                                  <w:marLeft w:val="0"/>
                                                  <w:marRight w:val="0"/>
                                                  <w:marTop w:val="0"/>
                                                  <w:marBottom w:val="0"/>
                                                  <w:divBdr>
                                                    <w:top w:val="none" w:sz="0" w:space="0" w:color="auto"/>
                                                    <w:left w:val="none" w:sz="0" w:space="0" w:color="auto"/>
                                                    <w:bottom w:val="none" w:sz="0" w:space="0" w:color="auto"/>
                                                    <w:right w:val="none" w:sz="0" w:space="0" w:color="auto"/>
                                                  </w:divBdr>
                                                  <w:divsChild>
                                                    <w:div w:id="1546479981">
                                                      <w:marLeft w:val="0"/>
                                                      <w:marRight w:val="0"/>
                                                      <w:marTop w:val="0"/>
                                                      <w:marBottom w:val="0"/>
                                                      <w:divBdr>
                                                        <w:top w:val="none" w:sz="0" w:space="0" w:color="auto"/>
                                                        <w:left w:val="none" w:sz="0" w:space="0" w:color="auto"/>
                                                        <w:bottom w:val="none" w:sz="0" w:space="0" w:color="auto"/>
                                                        <w:right w:val="none" w:sz="0" w:space="0" w:color="auto"/>
                                                      </w:divBdr>
                                                      <w:divsChild>
                                                        <w:div w:id="1244755522">
                                                          <w:marLeft w:val="0"/>
                                                          <w:marRight w:val="0"/>
                                                          <w:marTop w:val="0"/>
                                                          <w:marBottom w:val="0"/>
                                                          <w:divBdr>
                                                            <w:top w:val="none" w:sz="0" w:space="0" w:color="auto"/>
                                                            <w:left w:val="none" w:sz="0" w:space="0" w:color="auto"/>
                                                            <w:bottom w:val="none" w:sz="0" w:space="0" w:color="auto"/>
                                                            <w:right w:val="none" w:sz="0" w:space="0" w:color="auto"/>
                                                          </w:divBdr>
                                                        </w:div>
                                                      </w:divsChild>
                                                    </w:div>
                                                    <w:div w:id="28889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651452">
                                      <w:marLeft w:val="0"/>
                                      <w:marRight w:val="0"/>
                                      <w:marTop w:val="0"/>
                                      <w:marBottom w:val="375"/>
                                      <w:divBdr>
                                        <w:top w:val="none" w:sz="0" w:space="0" w:color="auto"/>
                                        <w:left w:val="none" w:sz="0" w:space="0" w:color="auto"/>
                                        <w:bottom w:val="none" w:sz="0" w:space="0" w:color="auto"/>
                                        <w:right w:val="none" w:sz="0" w:space="0" w:color="auto"/>
                                      </w:divBdr>
                                      <w:divsChild>
                                        <w:div w:id="21092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883019">
                          <w:marLeft w:val="0"/>
                          <w:marRight w:val="0"/>
                          <w:marTop w:val="0"/>
                          <w:marBottom w:val="0"/>
                          <w:divBdr>
                            <w:top w:val="none" w:sz="0" w:space="0" w:color="auto"/>
                            <w:left w:val="none" w:sz="0" w:space="0" w:color="auto"/>
                            <w:bottom w:val="none" w:sz="0" w:space="0" w:color="auto"/>
                            <w:right w:val="none" w:sz="0" w:space="0" w:color="auto"/>
                          </w:divBdr>
                          <w:divsChild>
                            <w:div w:id="192038771">
                              <w:marLeft w:val="0"/>
                              <w:marRight w:val="0"/>
                              <w:marTop w:val="0"/>
                              <w:marBottom w:val="0"/>
                              <w:divBdr>
                                <w:top w:val="none" w:sz="0" w:space="0" w:color="auto"/>
                                <w:left w:val="none" w:sz="0" w:space="0" w:color="auto"/>
                                <w:bottom w:val="none" w:sz="0" w:space="0" w:color="auto"/>
                                <w:right w:val="none" w:sz="0" w:space="0" w:color="auto"/>
                              </w:divBdr>
                              <w:divsChild>
                                <w:div w:id="1678460057">
                                  <w:marLeft w:val="0"/>
                                  <w:marRight w:val="0"/>
                                  <w:marTop w:val="0"/>
                                  <w:marBottom w:val="0"/>
                                  <w:divBdr>
                                    <w:top w:val="none" w:sz="0" w:space="0" w:color="auto"/>
                                    <w:left w:val="none" w:sz="0" w:space="0" w:color="auto"/>
                                    <w:bottom w:val="none" w:sz="0" w:space="0" w:color="auto"/>
                                    <w:right w:val="none" w:sz="0" w:space="0" w:color="auto"/>
                                  </w:divBdr>
                                </w:div>
                                <w:div w:id="1041855370">
                                  <w:marLeft w:val="0"/>
                                  <w:marRight w:val="0"/>
                                  <w:marTop w:val="0"/>
                                  <w:marBottom w:val="0"/>
                                  <w:divBdr>
                                    <w:top w:val="none" w:sz="0" w:space="0" w:color="auto"/>
                                    <w:left w:val="none" w:sz="0" w:space="0" w:color="auto"/>
                                    <w:bottom w:val="none" w:sz="0" w:space="0" w:color="auto"/>
                                    <w:right w:val="none" w:sz="0" w:space="0" w:color="auto"/>
                                  </w:divBdr>
                                </w:div>
                                <w:div w:id="259260766">
                                  <w:marLeft w:val="0"/>
                                  <w:marRight w:val="0"/>
                                  <w:marTop w:val="0"/>
                                  <w:marBottom w:val="0"/>
                                  <w:divBdr>
                                    <w:top w:val="none" w:sz="0" w:space="0" w:color="auto"/>
                                    <w:left w:val="none" w:sz="0" w:space="0" w:color="auto"/>
                                    <w:bottom w:val="none" w:sz="0" w:space="0" w:color="auto"/>
                                    <w:right w:val="none" w:sz="0" w:space="0" w:color="auto"/>
                                  </w:divBdr>
                                  <w:divsChild>
                                    <w:div w:id="15648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davescomputertips.com/category/whatis/" TargetMode="External"/><Relationship Id="rId26" Type="http://schemas.openxmlformats.org/officeDocument/2006/relationships/hyperlink" Target="http://www.hdtune.com/download.html" TargetMode="External"/><Relationship Id="rId39" Type="http://schemas.openxmlformats.org/officeDocument/2006/relationships/hyperlink" Target="https://davescomputertips.com/three-things-to-look-for-when-buying-a-case-for-your-gaming-computer/" TargetMode="External"/><Relationship Id="rId21" Type="http://schemas.openxmlformats.org/officeDocument/2006/relationships/image" Target="media/image7.jpeg"/><Relationship Id="rId34" Type="http://schemas.openxmlformats.org/officeDocument/2006/relationships/hyperlink" Target="http://www.piriform.com/speccy" TargetMode="External"/><Relationship Id="rId42" Type="http://schemas.openxmlformats.org/officeDocument/2006/relationships/hyperlink" Target="https://davescomputertips.com/lets-build-a-retro-pc-part-2/" TargetMode="External"/><Relationship Id="rId47" Type="http://schemas.openxmlformats.org/officeDocument/2006/relationships/hyperlink" Target="https://davescomputertips.com/my-top-5-pc-product-peeves/" TargetMode="External"/><Relationship Id="rId50" Type="http://schemas.openxmlformats.org/officeDocument/2006/relationships/hyperlink" Target="https://davescomputertips.com/how-to-determine-gpu-vs-cpu-bottlenecks-and-possible-solutions/" TargetMode="External"/><Relationship Id="rId55" Type="http://schemas.openxmlformats.org/officeDocument/2006/relationships/image" Target="media/image19.gif"/><Relationship Id="rId63" Type="http://schemas.openxmlformats.org/officeDocument/2006/relationships/fontTable" Target="fontTable.xml"/><Relationship Id="rId7" Type="http://schemas.openxmlformats.org/officeDocument/2006/relationships/hyperlink" Target="http://www.cpuid.com/softwares/cpu-z.html" TargetMode="External"/><Relationship Id="rId2" Type="http://schemas.openxmlformats.org/officeDocument/2006/relationships/settings" Target="settings.xml"/><Relationship Id="rId16" Type="http://schemas.openxmlformats.org/officeDocument/2006/relationships/hyperlink" Target="https://davescomputertips.com/wp-content/uploads/2016/06/gpuz-sensors-tab.png" TargetMode="External"/><Relationship Id="rId20" Type="http://schemas.openxmlformats.org/officeDocument/2006/relationships/hyperlink" Target="https://davescomputertips.com/wp-content/uploads/2016/06/hdtune-logo.jpg" TargetMode="External"/><Relationship Id="rId29" Type="http://schemas.openxmlformats.org/officeDocument/2006/relationships/hyperlink" Target="http://www.piriform.com/speccy/builds" TargetMode="External"/><Relationship Id="rId41" Type="http://schemas.openxmlformats.org/officeDocument/2006/relationships/hyperlink" Target="https://davescomputertips.com/three-things-to-look-for-when-buying-a-case-for-your-gaming-computer/" TargetMode="External"/><Relationship Id="rId54" Type="http://schemas.openxmlformats.org/officeDocument/2006/relationships/hyperlink" Target="https://davescomputertips.com/how-to-know-your-computer-specifications/?utm_source=wysija&amp;utm_medium=email&amp;utm_campaign=Weekly+Recap+Newsletter" TargetMode="External"/><Relationship Id="rId62" Type="http://schemas.openxmlformats.org/officeDocument/2006/relationships/image" Target="media/image20.jpeg"/><Relationship Id="rId1" Type="http://schemas.openxmlformats.org/officeDocument/2006/relationships/styles" Target="styles.xml"/><Relationship Id="rId6" Type="http://schemas.openxmlformats.org/officeDocument/2006/relationships/hyperlink" Target="https://davescomputertips.com/category/software/portable/" TargetMode="External"/><Relationship Id="rId11" Type="http://schemas.openxmlformats.org/officeDocument/2006/relationships/image" Target="media/image3.png"/><Relationship Id="rId24" Type="http://schemas.openxmlformats.org/officeDocument/2006/relationships/hyperlink" Target="https://davescomputertips.com/wp-content/uploads/2016/06/hdtune-read-test.png" TargetMode="External"/><Relationship Id="rId32" Type="http://schemas.openxmlformats.org/officeDocument/2006/relationships/hyperlink" Target="https://davescomputertips.com/category/software/games/" TargetMode="External"/><Relationship Id="rId37" Type="http://schemas.openxmlformats.org/officeDocument/2006/relationships/image" Target="media/image13.jpeg"/><Relationship Id="rId40" Type="http://schemas.openxmlformats.org/officeDocument/2006/relationships/image" Target="media/image14.jpeg"/><Relationship Id="rId45" Type="http://schemas.openxmlformats.org/officeDocument/2006/relationships/hyperlink" Target="https://davescomputertips.com/my-top-5-pc-product-peeves/" TargetMode="External"/><Relationship Id="rId53" Type="http://schemas.openxmlformats.org/officeDocument/2006/relationships/hyperlink" Target="https://davescomputertips.com/cry-for-me-argentina/" TargetMode="External"/><Relationship Id="rId58" Type="http://schemas.openxmlformats.org/officeDocument/2006/relationships/hyperlink" Target="https://davescomputertips.com/tag/hardware-2/"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hyperlink" Target="https://davescomputertips.com/over-clocking/" TargetMode="External"/><Relationship Id="rId49" Type="http://schemas.openxmlformats.org/officeDocument/2006/relationships/image" Target="media/image17.jpeg"/><Relationship Id="rId57" Type="http://schemas.openxmlformats.org/officeDocument/2006/relationships/hyperlink" Target="https://davescomputertips.com/category/how/" TargetMode="External"/><Relationship Id="rId61" Type="http://schemas.openxmlformats.org/officeDocument/2006/relationships/hyperlink" Target="https://davescomputertips.com/author/richard-pedersen/" TargetMode="External"/><Relationship Id="rId10" Type="http://schemas.openxmlformats.org/officeDocument/2006/relationships/hyperlink" Target="https://davescomputertips.com/wp-content/uploads/2016/06/cpuz-memory-tab.png" TargetMode="External"/><Relationship Id="rId19" Type="http://schemas.openxmlformats.org/officeDocument/2006/relationships/hyperlink" Target="http://www.techpowerup.com/gpuz/" TargetMode="External"/><Relationship Id="rId31" Type="http://schemas.openxmlformats.org/officeDocument/2006/relationships/image" Target="media/image11.png"/><Relationship Id="rId44" Type="http://schemas.openxmlformats.org/officeDocument/2006/relationships/hyperlink" Target="https://davescomputertips.com/lets-build-a-retro-pc-part-2/" TargetMode="External"/><Relationship Id="rId52" Type="http://schemas.openxmlformats.org/officeDocument/2006/relationships/image" Target="media/image18.jpeg"/><Relationship Id="rId60" Type="http://schemas.openxmlformats.org/officeDocument/2006/relationships/hyperlink" Target="https://davescomputertips.com/how-to-create-highlights-video-on-twitch/" TargetMode="External"/><Relationship Id="rId4" Type="http://schemas.openxmlformats.org/officeDocument/2006/relationships/hyperlink" Target="https://davescomputertips.com/wp-content/uploads/2016/06/cpuz-logo.png" TargetMode="External"/><Relationship Id="rId9" Type="http://schemas.openxmlformats.org/officeDocument/2006/relationships/image" Target="media/image2.png"/><Relationship Id="rId14" Type="http://schemas.openxmlformats.org/officeDocument/2006/relationships/hyperlink" Target="https://davescomputertips.com/wp-content/uploads/2016/06/gpuz-graphics-card-tab.png" TargetMode="External"/><Relationship Id="rId22" Type="http://schemas.openxmlformats.org/officeDocument/2006/relationships/hyperlink" Target="https://davescomputertips.com/wp-content/uploads/2016/06/hdtune-download-image.png" TargetMode="External"/><Relationship Id="rId27" Type="http://schemas.openxmlformats.org/officeDocument/2006/relationships/hyperlink" Target="https://davescomputertips.com/wp-content/uploads/2016/06/speccy-logo.png" TargetMode="External"/><Relationship Id="rId30" Type="http://schemas.openxmlformats.org/officeDocument/2006/relationships/hyperlink" Target="https://davescomputertips.com/wp-content/uploads/2016/06/speccy-start-page.png" TargetMode="External"/><Relationship Id="rId35" Type="http://schemas.openxmlformats.org/officeDocument/2006/relationships/hyperlink" Target="https://davescomputertips.com/peeking-under-the-hood-system-information-monitoring-tools/" TargetMode="External"/><Relationship Id="rId43" Type="http://schemas.openxmlformats.org/officeDocument/2006/relationships/image" Target="media/image15.jpeg"/><Relationship Id="rId48" Type="http://schemas.openxmlformats.org/officeDocument/2006/relationships/hyperlink" Target="https://davescomputertips.com/how-to-determine-gpu-vs-cpu-bottlenecks-and-possible-solutions/" TargetMode="External"/><Relationship Id="rId56" Type="http://schemas.openxmlformats.org/officeDocument/2006/relationships/hyperlink" Target="https://davescomputertips.com/category/hardware/" TargetMode="External"/><Relationship Id="rId64" Type="http://schemas.openxmlformats.org/officeDocument/2006/relationships/theme" Target="theme/theme1.xml"/><Relationship Id="rId8" Type="http://schemas.openxmlformats.org/officeDocument/2006/relationships/hyperlink" Target="https://davescomputertips.com/wp-content/uploads/2016/06/cpuz-cpu-tab.png" TargetMode="External"/><Relationship Id="rId51" Type="http://schemas.openxmlformats.org/officeDocument/2006/relationships/hyperlink" Target="https://davescomputertips.com/cry-for-me-argentina/" TargetMode="External"/><Relationship Id="rId3" Type="http://schemas.openxmlformats.org/officeDocument/2006/relationships/webSettings" Target="webSettings.xml"/><Relationship Id="rId12" Type="http://schemas.openxmlformats.org/officeDocument/2006/relationships/hyperlink" Target="https://davescomputertips.com/wp-content/uploads/2016/06/gpuz-logo.jpg" TargetMode="External"/><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image" Target="media/image12.png"/><Relationship Id="rId38" Type="http://schemas.openxmlformats.org/officeDocument/2006/relationships/hyperlink" Target="https://davescomputertips.com/over-clocking/" TargetMode="External"/><Relationship Id="rId46" Type="http://schemas.openxmlformats.org/officeDocument/2006/relationships/image" Target="media/image16.jpeg"/><Relationship Id="rId59" Type="http://schemas.openxmlformats.org/officeDocument/2006/relationships/hyperlink" Target="https://davescomputertips.com/tag/monitorin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10</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NORMOYLE</dc:creator>
  <cp:lastModifiedBy>MIKE NORMOYLE</cp:lastModifiedBy>
  <cp:revision>1</cp:revision>
  <dcterms:created xsi:type="dcterms:W3CDTF">2016-06-19T19:14:00Z</dcterms:created>
  <dcterms:modified xsi:type="dcterms:W3CDTF">2016-06-19T19:47:00Z</dcterms:modified>
</cp:coreProperties>
</file>