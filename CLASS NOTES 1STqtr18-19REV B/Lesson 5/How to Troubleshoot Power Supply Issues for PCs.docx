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1CD" w:rsidRPr="008241CD" w:rsidRDefault="008241CD" w:rsidP="008241CD">
      <w:pPr>
        <w:spacing w:after="60" w:line="288" w:lineRule="atLeast"/>
        <w:outlineLvl w:val="1"/>
        <w:rPr>
          <w:rFonts w:ascii="Lucida Sans Unicode" w:eastAsia="Times New Roman" w:hAnsi="Lucida Sans Unicode" w:cs="Lucida Sans Unicode"/>
          <w:color w:val="313131"/>
          <w:sz w:val="41"/>
          <w:szCs w:val="41"/>
        </w:rPr>
      </w:pPr>
      <w:r w:rsidRPr="008241CD">
        <w:rPr>
          <w:rFonts w:ascii="Lucida Sans Unicode" w:eastAsia="Times New Roman" w:hAnsi="Lucida Sans Unicode" w:cs="Lucida Sans Unicode"/>
          <w:color w:val="313131"/>
          <w:sz w:val="41"/>
          <w:szCs w:val="41"/>
        </w:rPr>
        <w:fldChar w:fldCharType="begin"/>
      </w:r>
      <w:r w:rsidRPr="008241CD">
        <w:rPr>
          <w:rFonts w:ascii="Lucida Sans Unicode" w:eastAsia="Times New Roman" w:hAnsi="Lucida Sans Unicode" w:cs="Lucida Sans Unicode"/>
          <w:color w:val="313131"/>
          <w:sz w:val="41"/>
          <w:szCs w:val="41"/>
        </w:rPr>
        <w:instrText xml:space="preserve"> HYPERLINK "http://helpdeskgeek.com/how-to/troubleshoot-pc-laptop-power-supply-issues/" \o "Permanent Link to How to Troubleshoot Power Supply Issues for PCs" </w:instrText>
      </w:r>
      <w:r w:rsidRPr="008241CD">
        <w:rPr>
          <w:rFonts w:ascii="Lucida Sans Unicode" w:eastAsia="Times New Roman" w:hAnsi="Lucida Sans Unicode" w:cs="Lucida Sans Unicode"/>
          <w:color w:val="313131"/>
          <w:sz w:val="41"/>
          <w:szCs w:val="41"/>
        </w:rPr>
        <w:fldChar w:fldCharType="separate"/>
      </w:r>
      <w:r w:rsidRPr="008241CD">
        <w:rPr>
          <w:rFonts w:ascii="Lucida Sans Unicode" w:eastAsia="Times New Roman" w:hAnsi="Lucida Sans Unicode" w:cs="Lucida Sans Unicode"/>
          <w:color w:val="313131"/>
          <w:sz w:val="41"/>
          <w:szCs w:val="41"/>
        </w:rPr>
        <w:t>How to Troubleshoot Power Supply Issues for PCs</w:t>
      </w:r>
      <w:r w:rsidRPr="008241CD">
        <w:rPr>
          <w:rFonts w:ascii="Lucida Sans Unicode" w:eastAsia="Times New Roman" w:hAnsi="Lucida Sans Unicode" w:cs="Lucida Sans Unicode"/>
          <w:color w:val="313131"/>
          <w:sz w:val="41"/>
          <w:szCs w:val="41"/>
        </w:rPr>
        <w:fldChar w:fldCharType="end"/>
      </w:r>
    </w:p>
    <w:p w:rsidR="008241CD" w:rsidRPr="008241CD" w:rsidRDefault="008241CD" w:rsidP="008241CD">
      <w:pPr>
        <w:spacing w:after="360" w:line="240" w:lineRule="atLeast"/>
        <w:rPr>
          <w:rFonts w:ascii="Lucida Sans Unicode" w:eastAsia="Times New Roman" w:hAnsi="Lucida Sans Unicode" w:cs="Lucida Sans Unicode"/>
          <w:color w:val="464646"/>
          <w:sz w:val="17"/>
          <w:szCs w:val="17"/>
        </w:rPr>
      </w:pPr>
      <w:r w:rsidRPr="008241CD">
        <w:rPr>
          <w:rFonts w:ascii="Lucida Sans Unicode" w:eastAsia="Times New Roman" w:hAnsi="Lucida Sans Unicode" w:cs="Lucida Sans Unicode"/>
          <w:color w:val="464646"/>
          <w:sz w:val="17"/>
          <w:szCs w:val="17"/>
        </w:rPr>
        <w:t xml:space="preserve">June 2nd, 2009 by Ben </w:t>
      </w:r>
      <w:proofErr w:type="spellStart"/>
      <w:r w:rsidRPr="008241CD">
        <w:rPr>
          <w:rFonts w:ascii="Lucida Sans Unicode" w:eastAsia="Times New Roman" w:hAnsi="Lucida Sans Unicode" w:cs="Lucida Sans Unicode"/>
          <w:color w:val="464646"/>
          <w:sz w:val="17"/>
          <w:szCs w:val="17"/>
        </w:rPr>
        <w:t>Carigtan</w:t>
      </w:r>
      <w:proofErr w:type="spellEnd"/>
      <w:r w:rsidRPr="008241CD">
        <w:rPr>
          <w:rFonts w:ascii="Lucida Sans Unicode" w:eastAsia="Times New Roman" w:hAnsi="Lucida Sans Unicode" w:cs="Lucida Sans Unicode"/>
          <w:color w:val="464646"/>
          <w:sz w:val="17"/>
          <w:szCs w:val="17"/>
        </w:rPr>
        <w:t xml:space="preserve"> | </w:t>
      </w:r>
      <w:r w:rsidRPr="008241CD">
        <w:rPr>
          <w:rFonts w:ascii="Lucida Sans Unicode" w:eastAsia="Times New Roman" w:hAnsi="Lucida Sans Unicode" w:cs="Lucida Sans Unicode"/>
          <w:color w:val="C2C2C2"/>
          <w:sz w:val="17"/>
          <w:szCs w:val="17"/>
        </w:rPr>
        <w:t xml:space="preserve">File in: </w:t>
      </w:r>
      <w:hyperlink r:id="rId5" w:tooltip="View all posts in How-To" w:history="1">
        <w:r w:rsidRPr="008241CD">
          <w:rPr>
            <w:rFonts w:ascii="Lucida Sans Unicode" w:eastAsia="Times New Roman" w:hAnsi="Lucida Sans Unicode" w:cs="Lucida Sans Unicode"/>
            <w:color w:val="C2C2C2"/>
            <w:sz w:val="17"/>
            <w:szCs w:val="17"/>
          </w:rPr>
          <w:t>How-To</w:t>
        </w:r>
      </w:hyperlink>
    </w:p>
    <w:p w:rsidR="008241CD" w:rsidRPr="008241CD" w:rsidRDefault="008241CD" w:rsidP="008241CD">
      <w:pPr>
        <w:spacing w:after="0" w:line="240" w:lineRule="auto"/>
        <w:rPr>
          <w:ins w:id="0" w:author="Unknown"/>
          <w:rFonts w:ascii="Lucida Sans Unicode" w:eastAsia="Times New Roman" w:hAnsi="Lucida Sans Unicode" w:cs="Lucida Sans Unicode"/>
          <w:color w:val="222222"/>
          <w:sz w:val="18"/>
          <w:szCs w:val="18"/>
        </w:rPr>
      </w:pPr>
      <w:ins w:id="1" w:author="Unknown">
        <w:r w:rsidRPr="008241CD">
          <w:rPr>
            <w:rFonts w:ascii="Lucida Sans Unicode" w:eastAsia="Times New Roman" w:hAnsi="Lucida Sans Unicode" w:cs="Lucida Sans Unicode"/>
            <w:color w:val="464646"/>
            <w:sz w:val="17"/>
            <w:szCs w:val="17"/>
          </w:rPr>
          <w:pict/>
        </w:r>
      </w:ins>
      <w:r w:rsidRPr="008241CD">
        <w:rPr>
          <w:rFonts w:ascii="Lucida Sans Unicode" w:eastAsia="Times New Roman" w:hAnsi="Lucida Sans Unicode" w:cs="Lucida Sans Unicode"/>
          <w:color w:val="464646"/>
          <w:sz w:val="17"/>
          <w:szCs w:val="17"/>
        </w:rPr>
        <w:pict/>
      </w:r>
      <w:ins w:id="2" w:author="Unknown">
        <w:r w:rsidRPr="008241CD">
          <w:rPr>
            <w:rFonts w:ascii="Lucida Sans Unicode" w:eastAsia="Times New Roman" w:hAnsi="Lucida Sans Unicode" w:cs="Lucida Sans Unicode"/>
            <w:color w:val="222222"/>
            <w:sz w:val="18"/>
            <w:szCs w:val="18"/>
          </w:rPr>
          <w:br/>
        </w:r>
        <w:r w:rsidRPr="008241CD">
          <w:rPr>
            <w:rFonts w:ascii="Lucida Sans Unicode" w:eastAsia="Times New Roman" w:hAnsi="Lucida Sans Unicode" w:cs="Lucida Sans Unicode"/>
            <w:color w:val="222222"/>
            <w:sz w:val="18"/>
            <w:szCs w:val="18"/>
          </w:rPr>
          <w:br/>
        </w:r>
      </w:ins>
    </w:p>
    <w:p w:rsidR="008241CD" w:rsidRPr="008241CD" w:rsidRDefault="008241CD" w:rsidP="008241CD">
      <w:pPr>
        <w:spacing w:after="360" w:line="384" w:lineRule="atLeast"/>
        <w:rPr>
          <w:ins w:id="3" w:author="Unknown"/>
          <w:rFonts w:ascii="Lucida Sans Unicode" w:eastAsia="Times New Roman" w:hAnsi="Lucida Sans Unicode" w:cs="Lucida Sans Unicode"/>
          <w:color w:val="111111"/>
          <w:sz w:val="18"/>
          <w:szCs w:val="18"/>
        </w:rPr>
      </w:pPr>
      <w:ins w:id="4" w:author="Unknown">
        <w:r w:rsidRPr="008241CD">
          <w:rPr>
            <w:rFonts w:ascii="Lucida Sans Unicode" w:eastAsia="Times New Roman" w:hAnsi="Lucida Sans Unicode" w:cs="Lucida Sans Unicode"/>
            <w:color w:val="111111"/>
            <w:sz w:val="18"/>
            <w:szCs w:val="18"/>
          </w:rPr>
          <w:t>Power supply failure or “no power” problems are encountered when the system does not respond or does not power up after pressing the power button. This is caused by the following</w:t>
        </w:r>
      </w:ins>
    </w:p>
    <w:p w:rsidR="008241CD" w:rsidRPr="008241CD" w:rsidRDefault="008241CD" w:rsidP="008241CD">
      <w:pPr>
        <w:spacing w:after="360" w:line="384" w:lineRule="atLeast"/>
        <w:rPr>
          <w:ins w:id="5" w:author="Unknown"/>
          <w:rFonts w:ascii="Lucida Sans Unicode" w:eastAsia="Times New Roman" w:hAnsi="Lucida Sans Unicode" w:cs="Lucida Sans Unicode"/>
          <w:color w:val="111111"/>
          <w:sz w:val="18"/>
          <w:szCs w:val="18"/>
        </w:rPr>
      </w:pPr>
      <w:ins w:id="6" w:author="Unknown">
        <w:r w:rsidRPr="008241CD">
          <w:rPr>
            <w:rFonts w:ascii="Lucida Sans Unicode" w:eastAsia="Times New Roman" w:hAnsi="Lucida Sans Unicode" w:cs="Lucida Sans Unicode"/>
            <w:color w:val="111111"/>
            <w:sz w:val="18"/>
            <w:szCs w:val="18"/>
          </w:rPr>
          <w:t>· Defective power source or low voltage</w:t>
        </w:r>
      </w:ins>
    </w:p>
    <w:p w:rsidR="008241CD" w:rsidRPr="008241CD" w:rsidRDefault="008241CD" w:rsidP="008241CD">
      <w:pPr>
        <w:spacing w:after="360" w:line="384" w:lineRule="atLeast"/>
        <w:rPr>
          <w:ins w:id="7" w:author="Unknown"/>
          <w:rFonts w:ascii="Lucida Sans Unicode" w:eastAsia="Times New Roman" w:hAnsi="Lucida Sans Unicode" w:cs="Lucida Sans Unicode"/>
          <w:color w:val="111111"/>
          <w:sz w:val="18"/>
          <w:szCs w:val="18"/>
        </w:rPr>
      </w:pPr>
      <w:ins w:id="8" w:author="Unknown">
        <w:r w:rsidRPr="008241CD">
          <w:rPr>
            <w:rFonts w:ascii="Lucida Sans Unicode" w:eastAsia="Times New Roman" w:hAnsi="Lucida Sans Unicode" w:cs="Lucida Sans Unicode"/>
            <w:color w:val="111111"/>
            <w:sz w:val="18"/>
            <w:szCs w:val="18"/>
          </w:rPr>
          <w:t>· Loose cable connections</w:t>
        </w:r>
      </w:ins>
    </w:p>
    <w:p w:rsidR="008241CD" w:rsidRPr="008241CD" w:rsidRDefault="008241CD" w:rsidP="008241CD">
      <w:pPr>
        <w:spacing w:after="360" w:line="384" w:lineRule="atLeast"/>
        <w:rPr>
          <w:ins w:id="9" w:author="Unknown"/>
          <w:rFonts w:ascii="Lucida Sans Unicode" w:eastAsia="Times New Roman" w:hAnsi="Lucida Sans Unicode" w:cs="Lucida Sans Unicode"/>
          <w:color w:val="111111"/>
          <w:sz w:val="18"/>
          <w:szCs w:val="18"/>
        </w:rPr>
      </w:pPr>
      <w:ins w:id="10" w:author="Unknown">
        <w:r w:rsidRPr="008241CD">
          <w:rPr>
            <w:rFonts w:ascii="Lucida Sans Unicode" w:eastAsia="Times New Roman" w:hAnsi="Lucida Sans Unicode" w:cs="Lucida Sans Unicode"/>
            <w:color w:val="111111"/>
            <w:sz w:val="18"/>
            <w:szCs w:val="18"/>
          </w:rPr>
          <w:t xml:space="preserve">· Improper motherboard </w:t>
        </w:r>
        <w:proofErr w:type="gramStart"/>
        <w:r w:rsidRPr="008241CD">
          <w:rPr>
            <w:rFonts w:ascii="Lucida Sans Unicode" w:eastAsia="Times New Roman" w:hAnsi="Lucida Sans Unicode" w:cs="Lucida Sans Unicode"/>
            <w:color w:val="111111"/>
            <w:sz w:val="18"/>
            <w:szCs w:val="18"/>
          </w:rPr>
          <w:t>lead</w:t>
        </w:r>
        <w:proofErr w:type="gramEnd"/>
        <w:r w:rsidRPr="008241CD">
          <w:rPr>
            <w:rFonts w:ascii="Lucida Sans Unicode" w:eastAsia="Times New Roman" w:hAnsi="Lucida Sans Unicode" w:cs="Lucida Sans Unicode"/>
            <w:color w:val="111111"/>
            <w:sz w:val="18"/>
            <w:szCs w:val="18"/>
          </w:rPr>
          <w:t xml:space="preserve"> connection</w:t>
        </w:r>
      </w:ins>
    </w:p>
    <w:p w:rsidR="008241CD" w:rsidRPr="008241CD" w:rsidRDefault="008241CD" w:rsidP="008241CD">
      <w:pPr>
        <w:spacing w:after="360" w:line="384" w:lineRule="atLeast"/>
        <w:rPr>
          <w:ins w:id="11" w:author="Unknown"/>
          <w:rFonts w:ascii="Lucida Sans Unicode" w:eastAsia="Times New Roman" w:hAnsi="Lucida Sans Unicode" w:cs="Lucida Sans Unicode"/>
          <w:color w:val="111111"/>
          <w:sz w:val="18"/>
          <w:szCs w:val="18"/>
        </w:rPr>
      </w:pPr>
      <w:ins w:id="12" w:author="Unknown">
        <w:r w:rsidRPr="008241CD">
          <w:rPr>
            <w:rFonts w:ascii="Lucida Sans Unicode" w:eastAsia="Times New Roman" w:hAnsi="Lucida Sans Unicode" w:cs="Lucida Sans Unicode"/>
            <w:color w:val="111111"/>
            <w:sz w:val="18"/>
            <w:szCs w:val="18"/>
          </w:rPr>
          <w:t>· Power supply failure</w:t>
        </w:r>
      </w:ins>
    </w:p>
    <w:p w:rsidR="008241CD" w:rsidRPr="008241CD" w:rsidRDefault="008241CD" w:rsidP="008241CD">
      <w:pPr>
        <w:spacing w:after="360" w:line="384" w:lineRule="atLeast"/>
        <w:rPr>
          <w:ins w:id="13" w:author="Unknown"/>
          <w:rFonts w:ascii="Lucida Sans Unicode" w:eastAsia="Times New Roman" w:hAnsi="Lucida Sans Unicode" w:cs="Lucida Sans Unicode"/>
          <w:color w:val="111111"/>
          <w:sz w:val="18"/>
          <w:szCs w:val="18"/>
        </w:rPr>
      </w:pPr>
      <w:ins w:id="14" w:author="Unknown">
        <w:r w:rsidRPr="008241CD">
          <w:rPr>
            <w:rFonts w:ascii="Lucida Sans Unicode" w:eastAsia="Times New Roman" w:hAnsi="Lucida Sans Unicode" w:cs="Lucida Sans Unicode"/>
            <w:color w:val="111111"/>
            <w:sz w:val="18"/>
            <w:szCs w:val="18"/>
          </w:rPr>
          <w:t>· Mother board failure</w:t>
        </w:r>
      </w:ins>
    </w:p>
    <w:p w:rsidR="008241CD" w:rsidRPr="008241CD" w:rsidRDefault="008241CD" w:rsidP="008241CD">
      <w:pPr>
        <w:spacing w:after="360" w:line="384" w:lineRule="atLeast"/>
        <w:rPr>
          <w:ins w:id="15" w:author="Unknown"/>
          <w:rFonts w:ascii="Lucida Sans Unicode" w:eastAsia="Times New Roman" w:hAnsi="Lucida Sans Unicode" w:cs="Lucida Sans Unicode"/>
          <w:color w:val="111111"/>
          <w:sz w:val="18"/>
          <w:szCs w:val="18"/>
        </w:rPr>
      </w:pPr>
      <w:ins w:id="16" w:author="Unknown">
        <w:r w:rsidRPr="008241CD">
          <w:rPr>
            <w:rFonts w:ascii="Lucida Sans Unicode" w:eastAsia="Times New Roman" w:hAnsi="Lucida Sans Unicode" w:cs="Lucida Sans Unicode"/>
            <w:b/>
            <w:bCs/>
            <w:color w:val="111111"/>
            <w:sz w:val="18"/>
            <w:szCs w:val="18"/>
          </w:rPr>
          <w:t>Defective Power Source or Low Voltage</w:t>
        </w:r>
      </w:ins>
    </w:p>
    <w:p w:rsidR="008241CD" w:rsidRPr="008241CD" w:rsidRDefault="008241CD" w:rsidP="008241CD">
      <w:pPr>
        <w:spacing w:after="360" w:line="384" w:lineRule="atLeast"/>
        <w:rPr>
          <w:ins w:id="17" w:author="Unknown"/>
          <w:rFonts w:ascii="Lucida Sans Unicode" w:eastAsia="Times New Roman" w:hAnsi="Lucida Sans Unicode" w:cs="Lucida Sans Unicode"/>
          <w:color w:val="111111"/>
          <w:sz w:val="18"/>
          <w:szCs w:val="18"/>
        </w:rPr>
      </w:pPr>
      <w:ins w:id="18" w:author="Unknown">
        <w:r w:rsidRPr="008241CD">
          <w:rPr>
            <w:rFonts w:ascii="Lucida Sans Unicode" w:eastAsia="Times New Roman" w:hAnsi="Lucida Sans Unicode" w:cs="Lucida Sans Unicode"/>
            <w:color w:val="111111"/>
            <w:sz w:val="18"/>
            <w:szCs w:val="18"/>
          </w:rPr>
          <w:t xml:space="preserve">If the system does not power up first thing to check in your Power source, this includes the power outlet, AVR, UPS. The simplest way to check the power from a power outlet is to plug-in a working electronics device, if the device power up then you can say that power is present. For AVR’s and UPS you can check the LED of these devices if it is lit. In the case of low voltage, you will need a voltmeter to measure the </w:t>
        </w:r>
        <w:proofErr w:type="spellStart"/>
        <w:r w:rsidRPr="008241CD">
          <w:rPr>
            <w:rFonts w:ascii="Lucida Sans Unicode" w:eastAsia="Times New Roman" w:hAnsi="Lucida Sans Unicode" w:cs="Lucida Sans Unicode"/>
            <w:color w:val="111111"/>
            <w:sz w:val="18"/>
            <w:szCs w:val="18"/>
          </w:rPr>
          <w:t>outpu</w:t>
        </w:r>
        <w:proofErr w:type="spellEnd"/>
        <w:r w:rsidRPr="008241CD">
          <w:rPr>
            <w:rFonts w:ascii="Lucida Sans Unicode" w:eastAsia="Times New Roman" w:hAnsi="Lucida Sans Unicode" w:cs="Lucida Sans Unicode"/>
            <w:color w:val="111111"/>
            <w:sz w:val="18"/>
            <w:szCs w:val="18"/>
          </w:rPr>
          <w:t xml:space="preserve"> voltage on the power outlet.</w:t>
        </w:r>
      </w:ins>
    </w:p>
    <w:p w:rsidR="008241CD" w:rsidRPr="008241CD" w:rsidRDefault="008241CD" w:rsidP="008241CD">
      <w:pPr>
        <w:spacing w:after="360" w:line="384" w:lineRule="atLeast"/>
        <w:rPr>
          <w:ins w:id="19" w:author="Unknown"/>
          <w:rFonts w:ascii="Lucida Sans Unicode" w:eastAsia="Times New Roman" w:hAnsi="Lucida Sans Unicode" w:cs="Lucida Sans Unicode"/>
          <w:color w:val="111111"/>
          <w:sz w:val="18"/>
          <w:szCs w:val="18"/>
        </w:rPr>
      </w:pPr>
      <w:ins w:id="20" w:author="Unknown">
        <w:r w:rsidRPr="008241CD">
          <w:rPr>
            <w:rFonts w:ascii="Lucida Sans Unicode" w:eastAsia="Times New Roman" w:hAnsi="Lucida Sans Unicode" w:cs="Lucida Sans Unicode"/>
            <w:b/>
            <w:bCs/>
            <w:color w:val="111111"/>
            <w:sz w:val="18"/>
            <w:szCs w:val="18"/>
          </w:rPr>
          <w:t>Loose Cable Connections</w:t>
        </w:r>
      </w:ins>
    </w:p>
    <w:p w:rsidR="008241CD" w:rsidRPr="008241CD" w:rsidRDefault="008241CD" w:rsidP="008241CD">
      <w:pPr>
        <w:spacing w:after="360" w:line="384" w:lineRule="atLeast"/>
        <w:rPr>
          <w:ins w:id="21" w:author="Unknown"/>
          <w:rFonts w:ascii="Lucida Sans Unicode" w:eastAsia="Times New Roman" w:hAnsi="Lucida Sans Unicode" w:cs="Lucida Sans Unicode"/>
          <w:color w:val="111111"/>
          <w:sz w:val="18"/>
          <w:szCs w:val="18"/>
        </w:rPr>
      </w:pPr>
      <w:ins w:id="22" w:author="Unknown">
        <w:r w:rsidRPr="008241CD">
          <w:rPr>
            <w:rFonts w:ascii="Lucida Sans Unicode" w:eastAsia="Times New Roman" w:hAnsi="Lucida Sans Unicode" w:cs="Lucida Sans Unicode"/>
            <w:color w:val="111111"/>
            <w:sz w:val="18"/>
            <w:szCs w:val="18"/>
          </w:rPr>
          <w:t>Sometimes the PC won’t turn on because of loose cable connections. Check the power cable if it is firmly attached to the power supply of the computer and to the power outlet or power source.</w:t>
        </w:r>
      </w:ins>
    </w:p>
    <w:p w:rsidR="008241CD" w:rsidRPr="008241CD" w:rsidRDefault="008241CD" w:rsidP="008241CD">
      <w:pPr>
        <w:spacing w:after="360" w:line="384" w:lineRule="atLeast"/>
        <w:rPr>
          <w:ins w:id="23" w:author="Unknown"/>
          <w:rFonts w:ascii="Lucida Sans Unicode" w:eastAsia="Times New Roman" w:hAnsi="Lucida Sans Unicode" w:cs="Lucida Sans Unicode"/>
          <w:color w:val="111111"/>
          <w:sz w:val="18"/>
          <w:szCs w:val="18"/>
        </w:rPr>
      </w:pPr>
      <w:ins w:id="24" w:author="Unknown">
        <w:r w:rsidRPr="008241CD">
          <w:rPr>
            <w:rFonts w:ascii="Lucida Sans Unicode" w:eastAsia="Times New Roman" w:hAnsi="Lucida Sans Unicode" w:cs="Lucida Sans Unicode"/>
            <w:b/>
            <w:bCs/>
            <w:color w:val="111111"/>
            <w:sz w:val="18"/>
            <w:szCs w:val="18"/>
          </w:rPr>
          <w:t>Improper Motherboard Lead Connection</w:t>
        </w:r>
      </w:ins>
    </w:p>
    <w:p w:rsidR="008241CD" w:rsidRPr="008241CD" w:rsidRDefault="008241CD" w:rsidP="008241CD">
      <w:pPr>
        <w:spacing w:after="360" w:line="384" w:lineRule="atLeast"/>
        <w:rPr>
          <w:ins w:id="25" w:author="Unknown"/>
          <w:rFonts w:ascii="Lucida Sans Unicode" w:eastAsia="Times New Roman" w:hAnsi="Lucida Sans Unicode" w:cs="Lucida Sans Unicode"/>
          <w:color w:val="111111"/>
          <w:sz w:val="18"/>
          <w:szCs w:val="18"/>
        </w:rPr>
      </w:pPr>
      <w:ins w:id="26" w:author="Unknown">
        <w:r w:rsidRPr="008241CD">
          <w:rPr>
            <w:rFonts w:ascii="Lucida Sans Unicode" w:eastAsia="Times New Roman" w:hAnsi="Lucida Sans Unicode" w:cs="Lucida Sans Unicode"/>
            <w:color w:val="111111"/>
            <w:sz w:val="18"/>
            <w:szCs w:val="18"/>
          </w:rPr>
          <w:lastRenderedPageBreak/>
          <w:t>Check the motherboard manual for the proper connections of the leads from the computer casing.</w:t>
        </w:r>
      </w:ins>
    </w:p>
    <w:p w:rsidR="008241CD" w:rsidRPr="008241CD" w:rsidRDefault="008241CD" w:rsidP="008241CD">
      <w:pPr>
        <w:spacing w:after="360" w:line="384" w:lineRule="atLeast"/>
        <w:rPr>
          <w:ins w:id="27" w:author="Unknown"/>
          <w:rFonts w:ascii="Lucida Sans Unicode" w:eastAsia="Times New Roman" w:hAnsi="Lucida Sans Unicode" w:cs="Lucida Sans Unicode"/>
          <w:color w:val="111111"/>
          <w:sz w:val="18"/>
          <w:szCs w:val="18"/>
        </w:rPr>
      </w:pPr>
      <w:ins w:id="28" w:author="Unknown">
        <w:r w:rsidRPr="008241CD">
          <w:rPr>
            <w:rFonts w:ascii="Lucida Sans Unicode" w:eastAsia="Times New Roman" w:hAnsi="Lucida Sans Unicode" w:cs="Lucida Sans Unicode"/>
            <w:b/>
            <w:bCs/>
            <w:color w:val="111111"/>
            <w:sz w:val="18"/>
            <w:szCs w:val="18"/>
          </w:rPr>
          <w:t>Power Supply Failure</w:t>
        </w:r>
      </w:ins>
    </w:p>
    <w:p w:rsidR="008241CD" w:rsidRPr="008241CD" w:rsidRDefault="008241CD" w:rsidP="008241CD">
      <w:pPr>
        <w:spacing w:after="360" w:line="384" w:lineRule="atLeast"/>
        <w:rPr>
          <w:ins w:id="29" w:author="Unknown"/>
          <w:rFonts w:ascii="Lucida Sans Unicode" w:eastAsia="Times New Roman" w:hAnsi="Lucida Sans Unicode" w:cs="Lucida Sans Unicode"/>
          <w:color w:val="111111"/>
          <w:sz w:val="18"/>
          <w:szCs w:val="18"/>
        </w:rPr>
      </w:pPr>
      <w:ins w:id="30" w:author="Unknown">
        <w:r w:rsidRPr="008241CD">
          <w:rPr>
            <w:rFonts w:ascii="Lucida Sans Unicode" w:eastAsia="Times New Roman" w:hAnsi="Lucida Sans Unicode" w:cs="Lucida Sans Unicode"/>
            <w:color w:val="111111"/>
            <w:sz w:val="18"/>
            <w:szCs w:val="18"/>
          </w:rPr>
          <w:t>If the power source and cables are ok and the system still does not power up. The problem might be caused by a defective power supply. These maybe caused by a defective hardware or power supply connector has a loose connection to the mother board. You can reinsert the power supply connector to the mother board or replace the power supply to check if this is defective. Another trick that I learned from experience</w:t>
        </w:r>
      </w:ins>
    </w:p>
    <w:p w:rsidR="008241CD" w:rsidRPr="008241CD" w:rsidRDefault="008241CD" w:rsidP="008241CD">
      <w:pPr>
        <w:spacing w:after="360" w:line="384" w:lineRule="atLeast"/>
        <w:rPr>
          <w:ins w:id="31" w:author="Unknown"/>
          <w:rFonts w:ascii="Lucida Sans Unicode" w:eastAsia="Times New Roman" w:hAnsi="Lucida Sans Unicode" w:cs="Lucida Sans Unicode"/>
          <w:color w:val="111111"/>
          <w:sz w:val="18"/>
          <w:szCs w:val="18"/>
        </w:rPr>
      </w:pPr>
      <w:ins w:id="32" w:author="Unknown">
        <w:r w:rsidRPr="008241CD">
          <w:rPr>
            <w:rFonts w:ascii="Lucida Sans Unicode" w:eastAsia="Times New Roman" w:hAnsi="Lucida Sans Unicode" w:cs="Lucida Sans Unicode"/>
            <w:b/>
            <w:bCs/>
            <w:color w:val="111111"/>
            <w:sz w:val="18"/>
            <w:szCs w:val="18"/>
          </w:rPr>
          <w:t>Mother Board Failure</w:t>
        </w:r>
      </w:ins>
    </w:p>
    <w:p w:rsidR="008241CD" w:rsidRPr="008241CD" w:rsidRDefault="008241CD" w:rsidP="008241CD">
      <w:pPr>
        <w:spacing w:after="360" w:line="384" w:lineRule="atLeast"/>
        <w:rPr>
          <w:ins w:id="33" w:author="Unknown"/>
          <w:rFonts w:ascii="Lucida Sans Unicode" w:eastAsia="Times New Roman" w:hAnsi="Lucida Sans Unicode" w:cs="Lucida Sans Unicode"/>
          <w:color w:val="111111"/>
          <w:sz w:val="18"/>
          <w:szCs w:val="18"/>
        </w:rPr>
      </w:pPr>
      <w:ins w:id="34" w:author="Unknown">
        <w:r w:rsidRPr="008241CD">
          <w:rPr>
            <w:rFonts w:ascii="Lucida Sans Unicode" w:eastAsia="Times New Roman" w:hAnsi="Lucida Sans Unicode" w:cs="Lucida Sans Unicode"/>
            <w:color w:val="111111"/>
            <w:sz w:val="18"/>
            <w:szCs w:val="18"/>
          </w:rPr>
          <w:t>After replacing the power supply and the system still does not power up then the problem may be caused by the mother board or the power connector of the mother board.</w:t>
        </w:r>
      </w:ins>
    </w:p>
    <w:p w:rsidR="008241CD" w:rsidRPr="008241CD" w:rsidRDefault="008241CD" w:rsidP="008241CD">
      <w:pPr>
        <w:spacing w:after="360" w:line="384" w:lineRule="atLeast"/>
        <w:rPr>
          <w:ins w:id="35" w:author="Unknown"/>
          <w:rFonts w:ascii="Lucida Sans Unicode" w:eastAsia="Times New Roman" w:hAnsi="Lucida Sans Unicode" w:cs="Lucida Sans Unicode"/>
          <w:color w:val="111111"/>
          <w:sz w:val="18"/>
          <w:szCs w:val="18"/>
        </w:rPr>
      </w:pPr>
      <w:ins w:id="36" w:author="Unknown">
        <w:r w:rsidRPr="008241CD">
          <w:rPr>
            <w:rFonts w:ascii="Lucida Sans Unicode" w:eastAsia="Times New Roman" w:hAnsi="Lucida Sans Unicode" w:cs="Lucida Sans Unicode"/>
            <w:color w:val="111111"/>
            <w:sz w:val="18"/>
            <w:szCs w:val="18"/>
          </w:rPr>
          <w:t>Refer to the flow chart below for a more detailed troubleshooting guide for power issues on PC’s and laptops:</w:t>
        </w:r>
      </w:ins>
    </w:p>
    <w:bookmarkStart w:id="37" w:name="_GoBack"/>
    <w:bookmarkEnd w:id="37"/>
    <w:p w:rsidR="008241CD" w:rsidRPr="008241CD" w:rsidRDefault="00FD1E2F" w:rsidP="008241CD">
      <w:pPr>
        <w:spacing w:after="360" w:line="384" w:lineRule="atLeast"/>
        <w:rPr>
          <w:ins w:id="38" w:author="Unknown"/>
          <w:rFonts w:ascii="Lucida Sans Unicode" w:eastAsia="Times New Roman" w:hAnsi="Lucida Sans Unicode" w:cs="Lucida Sans Unicode"/>
          <w:color w:val="111111"/>
          <w:sz w:val="18"/>
          <w:szCs w:val="18"/>
        </w:rPr>
      </w:pPr>
      <w:r>
        <w:rPr>
          <w:rFonts w:ascii="Lucida Sans Unicode" w:eastAsia="Times New Roman" w:hAnsi="Lucida Sans Unicode" w:cs="Lucida Sans Unicode"/>
          <w:noProof/>
          <w:color w:val="0066CC"/>
          <w:sz w:val="18"/>
          <w:szCs w:val="18"/>
        </w:rPr>
        <w:lastRenderedPageBreak/>
        <w:fldChar w:fldCharType="begin"/>
      </w:r>
      <w:r>
        <w:rPr>
          <w:rFonts w:ascii="Lucida Sans Unicode" w:eastAsia="Times New Roman" w:hAnsi="Lucida Sans Unicode" w:cs="Lucida Sans Unicode"/>
          <w:noProof/>
          <w:color w:val="0066CC"/>
          <w:sz w:val="18"/>
          <w:szCs w:val="18"/>
        </w:rPr>
        <w:instrText xml:space="preserve"> HYPERLINK "</w:instrText>
      </w:r>
      <w:r>
        <w:rPr>
          <w:rFonts w:ascii="Lucida Sans Unicode" w:eastAsia="Times New Roman" w:hAnsi="Lucida Sans Unicode" w:cs="Lucida Sans Unicode"/>
          <w:noProof/>
          <w:color w:val="0066CC"/>
          <w:sz w:val="18"/>
          <w:szCs w:val="18"/>
        </w:rPr>
        <w:drawing>
          <wp:inline distT="0" distB="0" distL="0" distR="0" wp14:anchorId="0C5C5E63" wp14:editId="4E9DAA1F">
            <wp:extent cx="3838575" cy="5050155"/>
            <wp:effectExtent l="0" t="0" r="9525" b="0"/>
            <wp:docPr id="2"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5050155"/>
                    </a:xfrm>
                    <a:prstGeom prst="rect">
                      <a:avLst/>
                    </a:prstGeom>
                    <a:noFill/>
                    <a:ln>
                      <a:noFill/>
                    </a:ln>
                  </pic:spPr>
                </pic:pic>
              </a:graphicData>
            </a:graphic>
          </wp:inline>
        </w:drawing>
      </w:r>
      <w:ins w:id="39" w:author="Unknown">
        <w:r w:rsidRPr="008241CD">
          <w:rPr>
            <w:rFonts w:ascii="Times New Roman" w:eastAsia="Times New Roman" w:hAnsi="Times New Roman" w:cs="Times New Roman"/>
            <w:color w:val="0066CC"/>
            <w:sz w:val="18"/>
            <w:szCs w:val="18"/>
            <w:u w:val="single"/>
          </w:rPr>
          <w:instrText>&lt;img style=\"border-bottom: 0px; border-left: 0px; display: block; float: none; margin-left: auto; border-top: 0px; margin-right: auto; border-right: 0px\" src=\"http://s.helpdeskgeek.com/wp-content/pictures/2009/06/image-thumb3.png?41ed4f\" border=\"0\" alt=\"image\" width=\"403\" height=\"530\" /&gt;</w:instrText>
        </w:r>
      </w:ins>
      <w:r>
        <w:rPr>
          <w:rFonts w:ascii="Lucida Sans Unicode" w:eastAsia="Times New Roman" w:hAnsi="Lucida Sans Unicode" w:cs="Lucida Sans Unicode"/>
          <w:noProof/>
          <w:color w:val="0066CC"/>
          <w:sz w:val="18"/>
          <w:szCs w:val="18"/>
        </w:rPr>
        <w:instrText xml:space="preserve">" </w:instrText>
      </w:r>
      <w:r>
        <w:rPr>
          <w:rFonts w:ascii="Lucida Sans Unicode" w:eastAsia="Times New Roman" w:hAnsi="Lucida Sans Unicode" w:cs="Lucida Sans Unicode"/>
          <w:noProof/>
          <w:color w:val="0066CC"/>
          <w:sz w:val="18"/>
          <w:szCs w:val="18"/>
        </w:rPr>
        <w:fldChar w:fldCharType="separate"/>
      </w:r>
      <w:r w:rsidRPr="00C54B85">
        <w:rPr>
          <w:rStyle w:val="Hyperlink"/>
          <w:rFonts w:ascii="Lucida Sans Unicode" w:eastAsia="Times New Roman" w:hAnsi="Lucida Sans Unicode" w:cs="Lucida Sans Unicode"/>
          <w:noProof/>
          <w:sz w:val="18"/>
          <w:szCs w:val="18"/>
        </w:rPr>
        <w:drawing>
          <wp:inline distT="0" distB="0" distL="0" distR="0" wp14:anchorId="3CFD01A1" wp14:editId="5134493D">
            <wp:extent cx="3838575" cy="5050155"/>
            <wp:effectExtent l="0" t="0" r="9525" b="0"/>
            <wp:docPr id="1" name="Picture 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5050155"/>
                    </a:xfrm>
                    <a:prstGeom prst="rect">
                      <a:avLst/>
                    </a:prstGeom>
                    <a:noFill/>
                    <a:ln>
                      <a:noFill/>
                    </a:ln>
                  </pic:spPr>
                </pic:pic>
              </a:graphicData>
            </a:graphic>
          </wp:inline>
        </w:drawing>
      </w:r>
      <w:ins w:id="40" w:author="Unknown">
        <w:r w:rsidRPr="00C54B85">
          <w:rPr>
            <w:rStyle w:val="Hyperlink"/>
            <w:rFonts w:ascii="Times New Roman" w:eastAsia="Times New Roman" w:hAnsi="Times New Roman" w:cs="Times New Roman"/>
            <w:sz w:val="18"/>
            <w:szCs w:val="18"/>
          </w:rPr>
          <w:t>&lt;img style="border-bottom: 0px; border-left: 0px; display: block; float: none; margin-left: auto; border-top: 0px; margin-right: auto; border-right: 0px" src="http://s.helpdeskgeek.com/wp-content/pictures/2009/06/image-thumb3.png?41ed4f" border="0" alt="image" width="403" height="530" /&gt;</w:t>
        </w:r>
      </w:ins>
      <w:r>
        <w:rPr>
          <w:rFonts w:ascii="Lucida Sans Unicode" w:eastAsia="Times New Roman" w:hAnsi="Lucida Sans Unicode" w:cs="Lucida Sans Unicode"/>
          <w:noProof/>
          <w:color w:val="0066CC"/>
          <w:sz w:val="18"/>
          <w:szCs w:val="18"/>
        </w:rPr>
        <w:fldChar w:fldCharType="end"/>
      </w:r>
    </w:p>
    <w:p w:rsidR="00B03450" w:rsidRDefault="00FD1E2F"/>
    <w:sectPr w:rsidR="00B03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CD"/>
    <w:rsid w:val="00531C68"/>
    <w:rsid w:val="006F0F6A"/>
    <w:rsid w:val="008241CD"/>
    <w:rsid w:val="00C0110D"/>
    <w:rsid w:val="00FD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41CD"/>
    <w:pPr>
      <w:spacing w:after="60" w:line="288" w:lineRule="atLeast"/>
      <w:outlineLvl w:val="1"/>
    </w:pPr>
    <w:rPr>
      <w:rFonts w:ascii="Lucida Sans Unicode" w:eastAsia="Times New Roman" w:hAnsi="Lucida Sans Unicode" w:cs="Lucida Sans Unicode"/>
      <w:color w:val="313131"/>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1CD"/>
    <w:rPr>
      <w:rFonts w:ascii="Lucida Sans Unicode" w:eastAsia="Times New Roman" w:hAnsi="Lucida Sans Unicode" w:cs="Lucida Sans Unicode"/>
      <w:color w:val="313131"/>
      <w:sz w:val="41"/>
      <w:szCs w:val="41"/>
    </w:rPr>
  </w:style>
  <w:style w:type="character" w:styleId="Hyperlink">
    <w:name w:val="Hyperlink"/>
    <w:basedOn w:val="DefaultParagraphFont"/>
    <w:uiPriority w:val="99"/>
    <w:unhideWhenUsed/>
    <w:rsid w:val="008241CD"/>
    <w:rPr>
      <w:color w:val="0066CC"/>
      <w:u w:val="single"/>
    </w:rPr>
  </w:style>
  <w:style w:type="character" w:styleId="Strong">
    <w:name w:val="Strong"/>
    <w:basedOn w:val="DefaultParagraphFont"/>
    <w:uiPriority w:val="22"/>
    <w:qFormat/>
    <w:rsid w:val="008241CD"/>
    <w:rPr>
      <w:b/>
      <w:bCs/>
    </w:rPr>
  </w:style>
  <w:style w:type="paragraph" w:styleId="BalloonText">
    <w:name w:val="Balloon Text"/>
    <w:basedOn w:val="Normal"/>
    <w:link w:val="BalloonTextChar"/>
    <w:uiPriority w:val="99"/>
    <w:semiHidden/>
    <w:unhideWhenUsed/>
    <w:rsid w:val="00824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1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41CD"/>
    <w:pPr>
      <w:spacing w:after="60" w:line="288" w:lineRule="atLeast"/>
      <w:outlineLvl w:val="1"/>
    </w:pPr>
    <w:rPr>
      <w:rFonts w:ascii="Lucida Sans Unicode" w:eastAsia="Times New Roman" w:hAnsi="Lucida Sans Unicode" w:cs="Lucida Sans Unicode"/>
      <w:color w:val="313131"/>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1CD"/>
    <w:rPr>
      <w:rFonts w:ascii="Lucida Sans Unicode" w:eastAsia="Times New Roman" w:hAnsi="Lucida Sans Unicode" w:cs="Lucida Sans Unicode"/>
      <w:color w:val="313131"/>
      <w:sz w:val="41"/>
      <w:szCs w:val="41"/>
    </w:rPr>
  </w:style>
  <w:style w:type="character" w:styleId="Hyperlink">
    <w:name w:val="Hyperlink"/>
    <w:basedOn w:val="DefaultParagraphFont"/>
    <w:uiPriority w:val="99"/>
    <w:unhideWhenUsed/>
    <w:rsid w:val="008241CD"/>
    <w:rPr>
      <w:color w:val="0066CC"/>
      <w:u w:val="single"/>
    </w:rPr>
  </w:style>
  <w:style w:type="character" w:styleId="Strong">
    <w:name w:val="Strong"/>
    <w:basedOn w:val="DefaultParagraphFont"/>
    <w:uiPriority w:val="22"/>
    <w:qFormat/>
    <w:rsid w:val="008241CD"/>
    <w:rPr>
      <w:b/>
      <w:bCs/>
    </w:rPr>
  </w:style>
  <w:style w:type="paragraph" w:styleId="BalloonText">
    <w:name w:val="Balloon Text"/>
    <w:basedOn w:val="Normal"/>
    <w:link w:val="BalloonTextChar"/>
    <w:uiPriority w:val="99"/>
    <w:semiHidden/>
    <w:unhideWhenUsed/>
    <w:rsid w:val="00824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2062">
      <w:bodyDiv w:val="1"/>
      <w:marLeft w:val="0"/>
      <w:marRight w:val="0"/>
      <w:marTop w:val="0"/>
      <w:marBottom w:val="0"/>
      <w:divBdr>
        <w:top w:val="none" w:sz="0" w:space="0" w:color="auto"/>
        <w:left w:val="none" w:sz="0" w:space="0" w:color="auto"/>
        <w:bottom w:val="none" w:sz="0" w:space="0" w:color="auto"/>
        <w:right w:val="none" w:sz="0" w:space="0" w:color="auto"/>
      </w:divBdr>
      <w:divsChild>
        <w:div w:id="2133398002">
          <w:marLeft w:val="0"/>
          <w:marRight w:val="0"/>
          <w:marTop w:val="375"/>
          <w:marBottom w:val="0"/>
          <w:divBdr>
            <w:top w:val="none" w:sz="0" w:space="0" w:color="auto"/>
            <w:left w:val="none" w:sz="0" w:space="0" w:color="auto"/>
            <w:bottom w:val="none" w:sz="0" w:space="0" w:color="auto"/>
            <w:right w:val="none" w:sz="0" w:space="0" w:color="auto"/>
          </w:divBdr>
          <w:divsChild>
            <w:div w:id="1265991665">
              <w:marLeft w:val="0"/>
              <w:marRight w:val="0"/>
              <w:marTop w:val="0"/>
              <w:marBottom w:val="0"/>
              <w:divBdr>
                <w:top w:val="none" w:sz="0" w:space="0" w:color="auto"/>
                <w:left w:val="none" w:sz="0" w:space="0" w:color="auto"/>
                <w:bottom w:val="none" w:sz="0" w:space="0" w:color="auto"/>
                <w:right w:val="none" w:sz="0" w:space="0" w:color="auto"/>
              </w:divBdr>
              <w:divsChild>
                <w:div w:id="1959484184">
                  <w:marLeft w:val="0"/>
                  <w:marRight w:val="0"/>
                  <w:marTop w:val="0"/>
                  <w:marBottom w:val="0"/>
                  <w:divBdr>
                    <w:top w:val="none" w:sz="0" w:space="0" w:color="auto"/>
                    <w:left w:val="none" w:sz="0" w:space="0" w:color="auto"/>
                    <w:bottom w:val="none" w:sz="0" w:space="0" w:color="auto"/>
                    <w:right w:val="none" w:sz="0" w:space="0" w:color="auto"/>
                  </w:divBdr>
                  <w:divsChild>
                    <w:div w:id="1460419834">
                      <w:marLeft w:val="225"/>
                      <w:marRight w:val="0"/>
                      <w:marTop w:val="0"/>
                      <w:marBottom w:val="0"/>
                      <w:divBdr>
                        <w:top w:val="none" w:sz="0" w:space="0" w:color="auto"/>
                        <w:left w:val="none" w:sz="0" w:space="0" w:color="auto"/>
                        <w:bottom w:val="none" w:sz="0" w:space="0" w:color="auto"/>
                        <w:right w:val="none" w:sz="0" w:space="0" w:color="auto"/>
                      </w:divBdr>
                    </w:div>
                    <w:div w:id="1623851935">
                      <w:marLeft w:val="225"/>
                      <w:marRight w:val="0"/>
                      <w:marTop w:val="0"/>
                      <w:marBottom w:val="0"/>
                      <w:divBdr>
                        <w:top w:val="none" w:sz="0" w:space="0" w:color="auto"/>
                        <w:left w:val="none" w:sz="0" w:space="0" w:color="auto"/>
                        <w:bottom w:val="none" w:sz="0" w:space="0" w:color="auto"/>
                        <w:right w:val="none" w:sz="0" w:space="0" w:color="auto"/>
                      </w:divBdr>
                      <w:divsChild>
                        <w:div w:id="16904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lpdeskgeek.com/wp-content/pictures/2009/06/image3.png?41ed4f" TargetMode="External"/><Relationship Id="rId5" Type="http://schemas.openxmlformats.org/officeDocument/2006/relationships/hyperlink" Target="http://helpdeskgeek.com/category/how-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ABCUSD</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 Dell</dc:creator>
  <cp:lastModifiedBy>Instructor Dell</cp:lastModifiedBy>
  <cp:revision>3</cp:revision>
  <cp:lastPrinted>2012-11-28T19:34:00Z</cp:lastPrinted>
  <dcterms:created xsi:type="dcterms:W3CDTF">2012-11-28T19:33:00Z</dcterms:created>
  <dcterms:modified xsi:type="dcterms:W3CDTF">2012-11-28T19:36:00Z</dcterms:modified>
</cp:coreProperties>
</file>