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510" w:rsidRPr="00C30510" w:rsidRDefault="00C30510" w:rsidP="00C3051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3051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[ZAP!] Don't Buy the Wrong USB-C Cable</w:t>
      </w:r>
    </w:p>
    <w:p w:rsidR="00C30510" w:rsidRPr="00C30510" w:rsidRDefault="00C30510" w:rsidP="00C305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510">
        <w:rPr>
          <w:rFonts w:ascii="Times New Roman" w:eastAsia="Times New Roman" w:hAnsi="Times New Roman" w:cs="Times New Roman"/>
          <w:sz w:val="24"/>
          <w:szCs w:val="24"/>
        </w:rPr>
        <w:t xml:space="preserve">Category: </w:t>
      </w:r>
      <w:hyperlink r:id="rId4" w:history="1">
        <w:r w:rsidRPr="00C305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Hardware</w:t>
        </w:r>
      </w:hyperlink>
      <w:r w:rsidRPr="00C305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0510" w:rsidRPr="00C30510" w:rsidRDefault="00C30510" w:rsidP="00C305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510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69"/>
        <w:gridCol w:w="81"/>
      </w:tblGrid>
      <w:tr w:rsidR="00C30510" w:rsidRPr="00C30510" w:rsidTr="00C30510">
        <w:trPr>
          <w:tblCellSpacing w:w="15" w:type="dxa"/>
        </w:trPr>
        <w:tc>
          <w:tcPr>
            <w:tcW w:w="0" w:type="auto"/>
            <w:hideMark/>
          </w:tcPr>
          <w:p w:rsidR="00C30510" w:rsidRPr="00C30510" w:rsidRDefault="00C30510" w:rsidP="00C30510">
            <w:pPr>
              <w:spacing w:before="100" w:beforeAutospacing="1" w:after="100" w:afterAutospacing="1" w:line="240" w:lineRule="auto"/>
              <w:divId w:val="7375519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510">
              <w:rPr>
                <w:rFonts w:ascii="Times New Roman" w:eastAsia="Times New Roman" w:hAnsi="Times New Roman" w:cs="Times New Roman"/>
                <w:sz w:val="24"/>
                <w:szCs w:val="24"/>
              </w:rPr>
              <w:t>The new USB-C plug and port standard may be the biggest little thing to hit the tech world this century. Finally, there is a truly universal cable that can connect all of our devices - desktop computers, laptops, tablets, phones, monitors, and things haven't been invented yet. But if you buy the wrong USB-C cable, it may destroy your expensive gadgets! Read on to learn what kind of USB-C cables to avoid and how to recognize them...</w:t>
            </w:r>
          </w:p>
        </w:tc>
        <w:tc>
          <w:tcPr>
            <w:tcW w:w="0" w:type="auto"/>
            <w:vAlign w:val="center"/>
            <w:hideMark/>
          </w:tcPr>
          <w:p w:rsidR="00C30510" w:rsidRPr="00C30510" w:rsidRDefault="00C30510" w:rsidP="00C30510">
            <w:pPr>
              <w:spacing w:after="0" w:line="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0510" w:rsidRPr="00C30510" w:rsidRDefault="00C30510" w:rsidP="00C30510">
      <w:pPr>
        <w:spacing w:before="100" w:beforeAutospacing="1" w:after="100" w:afterAutospacing="1" w:line="240" w:lineRule="auto"/>
        <w:outlineLvl w:val="1"/>
        <w:rPr>
          <w:ins w:id="0" w:author="Unknown"/>
          <w:rFonts w:ascii="Times New Roman" w:eastAsia="Times New Roman" w:hAnsi="Times New Roman" w:cs="Times New Roman"/>
          <w:b/>
          <w:bCs/>
          <w:sz w:val="36"/>
          <w:szCs w:val="36"/>
        </w:rPr>
      </w:pPr>
      <w:ins w:id="1" w:author="Unknown">
        <w:r w:rsidRPr="00C30510">
          <w:rPr>
            <w:rFonts w:ascii="Times New Roman" w:eastAsia="Times New Roman" w:hAnsi="Times New Roman" w:cs="Times New Roman"/>
            <w:b/>
            <w:bCs/>
            <w:sz w:val="36"/>
            <w:szCs w:val="36"/>
          </w:rPr>
          <w:t xml:space="preserve">USB-C is a Good Thing, </w:t>
        </w:r>
        <w:proofErr w:type="gramStart"/>
        <w:r w:rsidRPr="00C30510">
          <w:rPr>
            <w:rFonts w:ascii="Times New Roman" w:eastAsia="Times New Roman" w:hAnsi="Times New Roman" w:cs="Times New Roman"/>
            <w:b/>
            <w:bCs/>
            <w:sz w:val="36"/>
            <w:szCs w:val="36"/>
          </w:rPr>
          <w:t>But</w:t>
        </w:r>
        <w:proofErr w:type="gramEnd"/>
        <w:r w:rsidRPr="00C30510">
          <w:rPr>
            <w:rFonts w:ascii="Times New Roman" w:eastAsia="Times New Roman" w:hAnsi="Times New Roman" w:cs="Times New Roman"/>
            <w:b/>
            <w:bCs/>
            <w:sz w:val="36"/>
            <w:szCs w:val="36"/>
          </w:rPr>
          <w:t>...</w:t>
        </w:r>
      </w:ins>
    </w:p>
    <w:p w:rsidR="00C30510" w:rsidRPr="00C30510" w:rsidRDefault="00C30510" w:rsidP="00C30510">
      <w:pPr>
        <w:spacing w:before="100" w:beforeAutospacing="1" w:after="100" w:afterAutospacing="1" w:line="240" w:lineRule="auto"/>
        <w:rPr>
          <w:ins w:id="2" w:author="Unknown"/>
          <w:rFonts w:ascii="Times New Roman" w:eastAsia="Times New Roman" w:hAnsi="Times New Roman" w:cs="Times New Roman"/>
          <w:sz w:val="24"/>
          <w:szCs w:val="24"/>
        </w:rPr>
      </w:pPr>
      <w:ins w:id="3" w:author="Unknown">
        <w:r w:rsidRPr="00C30510">
          <w:rPr>
            <w:rFonts w:ascii="Times New Roman" w:eastAsia="Times New Roman" w:hAnsi="Times New Roman" w:cs="Times New Roman"/>
            <w:sz w:val="24"/>
            <w:szCs w:val="24"/>
          </w:rPr>
          <w:t xml:space="preserve">Apple and Google were first to release laptops that support USB-C. Now it's showing up everywhere, for good reasons. USB-C can deliver power and data much faster and in larger quantities than its predecessors. </w:t>
        </w:r>
      </w:ins>
    </w:p>
    <w:p w:rsidR="00C30510" w:rsidRPr="00C30510" w:rsidRDefault="00C30510" w:rsidP="00C30510">
      <w:pPr>
        <w:spacing w:before="100" w:beforeAutospacing="1" w:after="100" w:afterAutospacing="1" w:line="240" w:lineRule="auto"/>
        <w:rPr>
          <w:ins w:id="4" w:author="Unknown"/>
          <w:rFonts w:ascii="Times New Roman" w:eastAsia="Times New Roman" w:hAnsi="Times New Roman" w:cs="Times New Roman"/>
          <w:sz w:val="24"/>
          <w:szCs w:val="24"/>
        </w:rPr>
      </w:pPr>
      <w:ins w:id="5" w:author="Unknown">
        <w:r w:rsidRPr="00C30510">
          <w:rPr>
            <w:rFonts w:ascii="Times New Roman" w:eastAsia="Times New Roman" w:hAnsi="Times New Roman" w:cs="Times New Roman"/>
            <w:sz w:val="24"/>
            <w:szCs w:val="24"/>
          </w:rPr>
          <w:t xml:space="preserve">More importantly to most users, though, the plug is reversible. No more frustrating attempts to get it </w:t>
        </w:r>
        <w:proofErr w:type="spellStart"/>
        <w:r w:rsidRPr="00C30510">
          <w:rPr>
            <w:rFonts w:ascii="Times New Roman" w:eastAsia="Times New Roman" w:hAnsi="Times New Roman" w:cs="Times New Roman"/>
            <w:sz w:val="24"/>
            <w:szCs w:val="24"/>
          </w:rPr>
          <w:t>â€œright</w:t>
        </w:r>
        <w:proofErr w:type="spellEnd"/>
        <w:r w:rsidRPr="00C30510">
          <w:rPr>
            <w:rFonts w:ascii="Times New Roman" w:eastAsia="Times New Roman" w:hAnsi="Times New Roman" w:cs="Times New Roman"/>
            <w:sz w:val="24"/>
            <w:szCs w:val="24"/>
          </w:rPr>
          <w:t xml:space="preserve"> side </w:t>
        </w:r>
        <w:proofErr w:type="spellStart"/>
        <w:r w:rsidRPr="00C30510">
          <w:rPr>
            <w:rFonts w:ascii="Times New Roman" w:eastAsia="Times New Roman" w:hAnsi="Times New Roman" w:cs="Times New Roman"/>
            <w:sz w:val="24"/>
            <w:szCs w:val="24"/>
          </w:rPr>
          <w:t>up</w:t>
        </w:r>
        <w:proofErr w:type="gramStart"/>
        <w:r w:rsidRPr="00C30510">
          <w:rPr>
            <w:rFonts w:ascii="Times New Roman" w:eastAsia="Times New Roman" w:hAnsi="Times New Roman" w:cs="Times New Roman"/>
            <w:sz w:val="24"/>
            <w:szCs w:val="24"/>
          </w:rPr>
          <w:t>!â</w:t>
        </w:r>
        <w:proofErr w:type="spellEnd"/>
        <w:proofErr w:type="gramEnd"/>
        <w:r w:rsidRPr="00C30510">
          <w:rPr>
            <w:rFonts w:ascii="Times New Roman" w:eastAsia="Times New Roman" w:hAnsi="Times New Roman" w:cs="Times New Roman"/>
            <w:sz w:val="24"/>
            <w:szCs w:val="24"/>
          </w:rPr>
          <w:t>€ USB-C is also backwards-compatible with earlier USB ports and plugs, an important consideration as the industry makes the transition to the USB-C standard.</w:t>
        </w:r>
      </w:ins>
    </w:p>
    <w:p w:rsidR="00C30510" w:rsidRPr="00C30510" w:rsidRDefault="00C30510" w:rsidP="00C30510">
      <w:pPr>
        <w:spacing w:before="100" w:beforeAutospacing="1" w:after="100" w:afterAutospacing="1" w:line="240" w:lineRule="auto"/>
        <w:rPr>
          <w:ins w:id="6" w:author="Unknown"/>
          <w:rFonts w:ascii="Times New Roman" w:eastAsia="Times New Roman" w:hAnsi="Times New Roman" w:cs="Times New Roman"/>
          <w:sz w:val="24"/>
          <w:szCs w:val="24"/>
        </w:rPr>
      </w:pPr>
      <w:ins w:id="7" w:author="Unknown">
        <w:r w:rsidRPr="00C30510">
          <w:rPr>
            <w:rFonts w:ascii="Times New Roman" w:eastAsia="Times New Roman" w:hAnsi="Times New Roman" w:cs="Times New Roman"/>
            <w:sz w:val="24"/>
            <w:szCs w:val="24"/>
          </w:rPr>
          <w:t xml:space="preserve">But transition comes with a lot of chaos, as cable makers scramble to grab USB-C market share and buyers are still uncertain what a "good" USB-C cable looks like. Some cable makers have flooded the market with cheap USB-C cables that cut corners dangerously, resulting in instant </w:t>
        </w:r>
        <w:proofErr w:type="gramStart"/>
        <w:r w:rsidRPr="00C30510">
          <w:rPr>
            <w:rFonts w:ascii="Times New Roman" w:eastAsia="Times New Roman" w:hAnsi="Times New Roman" w:cs="Times New Roman"/>
            <w:sz w:val="24"/>
            <w:szCs w:val="24"/>
          </w:rPr>
          <w:t>death</w:t>
        </w:r>
        <w:proofErr w:type="gramEnd"/>
        <w:r w:rsidRPr="00C30510">
          <w:rPr>
            <w:rFonts w:ascii="Times New Roman" w:eastAsia="Times New Roman" w:hAnsi="Times New Roman" w:cs="Times New Roman"/>
            <w:sz w:val="24"/>
            <w:szCs w:val="24"/>
          </w:rPr>
          <w:t xml:space="preserve"> for the laptops and other devices into which they are plugged.</w:t>
        </w:r>
      </w:ins>
    </w:p>
    <w:p w:rsidR="00C30510" w:rsidRPr="00C30510" w:rsidRDefault="00C30510" w:rsidP="00C30510">
      <w:pPr>
        <w:spacing w:before="100" w:beforeAutospacing="1" w:after="100" w:afterAutospacing="1" w:line="240" w:lineRule="auto"/>
        <w:rPr>
          <w:ins w:id="8" w:author="Unknown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57500" cy="2381250"/>
            <wp:effectExtent l="19050" t="0" r="0" b="0"/>
            <wp:docPr id="6" name="Picture 6" descr="USB-C Cable: ZAP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SB-C Cable: ZAP!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510" w:rsidRPr="00C30510" w:rsidRDefault="00C30510" w:rsidP="00C30510">
      <w:pPr>
        <w:spacing w:before="100" w:beforeAutospacing="1" w:after="100" w:afterAutospacing="1" w:line="240" w:lineRule="auto"/>
        <w:rPr>
          <w:ins w:id="9" w:author="Unknown"/>
          <w:rFonts w:ascii="Times New Roman" w:eastAsia="Times New Roman" w:hAnsi="Times New Roman" w:cs="Times New Roman"/>
          <w:sz w:val="24"/>
          <w:szCs w:val="24"/>
        </w:rPr>
      </w:pPr>
      <w:ins w:id="10" w:author="Unknown">
        <w:r w:rsidRPr="00C30510">
          <w:rPr>
            <w:rFonts w:ascii="Times New Roman" w:eastAsia="Times New Roman" w:hAnsi="Times New Roman" w:cs="Times New Roman"/>
            <w:sz w:val="24"/>
            <w:szCs w:val="24"/>
          </w:rPr>
          <w:t xml:space="preserve">It happened to Google engineer Benson Leung while he was </w:t>
        </w:r>
        <w:r w:rsidRPr="00C30510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C30510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"https://www.amazon.com/review/R2XDBFUD9CTN2R/ref=cm_cr_rdp_perm" \t "_blank" </w:instrText>
        </w:r>
        <w:r w:rsidRPr="00C30510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C305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testing USB-C cables</w:t>
        </w:r>
        <w:r w:rsidRPr="00C30510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C30510">
          <w:rPr>
            <w:rFonts w:ascii="Times New Roman" w:eastAsia="Times New Roman" w:hAnsi="Times New Roman" w:cs="Times New Roman"/>
            <w:sz w:val="24"/>
            <w:szCs w:val="24"/>
          </w:rPr>
          <w:t xml:space="preserve">. He plugged a cheap cable into his </w:t>
        </w:r>
        <w:proofErr w:type="spellStart"/>
        <w:r w:rsidRPr="00C30510">
          <w:rPr>
            <w:rFonts w:ascii="Times New Roman" w:eastAsia="Times New Roman" w:hAnsi="Times New Roman" w:cs="Times New Roman"/>
            <w:sz w:val="24"/>
            <w:szCs w:val="24"/>
          </w:rPr>
          <w:t>Chromebook</w:t>
        </w:r>
        <w:proofErr w:type="spellEnd"/>
        <w:r w:rsidRPr="00C30510">
          <w:rPr>
            <w:rFonts w:ascii="Times New Roman" w:eastAsia="Times New Roman" w:hAnsi="Times New Roman" w:cs="Times New Roman"/>
            <w:sz w:val="24"/>
            <w:szCs w:val="24"/>
          </w:rPr>
          <w:t xml:space="preserve"> Pixel and ZAP! The USB test equipment and the ports on Leung's </w:t>
        </w:r>
        <w:proofErr w:type="spellStart"/>
        <w:r w:rsidRPr="00C30510">
          <w:rPr>
            <w:rFonts w:ascii="Times New Roman" w:eastAsia="Times New Roman" w:hAnsi="Times New Roman" w:cs="Times New Roman"/>
            <w:sz w:val="24"/>
            <w:szCs w:val="24"/>
          </w:rPr>
          <w:t>Chromebook</w:t>
        </w:r>
        <w:proofErr w:type="spellEnd"/>
        <w:r w:rsidRPr="00C30510">
          <w:rPr>
            <w:rFonts w:ascii="Times New Roman" w:eastAsia="Times New Roman" w:hAnsi="Times New Roman" w:cs="Times New Roman"/>
            <w:sz w:val="24"/>
            <w:szCs w:val="24"/>
          </w:rPr>
          <w:t xml:space="preserve"> were instantly and permanently destroyed by a power overload. </w:t>
        </w:r>
      </w:ins>
    </w:p>
    <w:p w:rsidR="00C30510" w:rsidRPr="00C30510" w:rsidRDefault="00C30510" w:rsidP="00C30510">
      <w:pPr>
        <w:spacing w:before="100" w:beforeAutospacing="1" w:after="100" w:afterAutospacing="1" w:line="240" w:lineRule="auto"/>
        <w:rPr>
          <w:ins w:id="11" w:author="Unknown"/>
          <w:rFonts w:ascii="Times New Roman" w:eastAsia="Times New Roman" w:hAnsi="Times New Roman" w:cs="Times New Roman"/>
          <w:sz w:val="24"/>
          <w:szCs w:val="24"/>
        </w:rPr>
      </w:pPr>
      <w:ins w:id="12" w:author="Unknown">
        <w:r w:rsidRPr="00C30510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t xml:space="preserve">The same thing happened to Dieter Bohn's </w:t>
        </w:r>
        <w:proofErr w:type="spellStart"/>
        <w:r w:rsidRPr="00C30510">
          <w:rPr>
            <w:rFonts w:ascii="Times New Roman" w:eastAsia="Times New Roman" w:hAnsi="Times New Roman" w:cs="Times New Roman"/>
            <w:sz w:val="24"/>
            <w:szCs w:val="24"/>
          </w:rPr>
          <w:t>Macbook</w:t>
        </w:r>
        <w:proofErr w:type="spellEnd"/>
        <w:r w:rsidRPr="00C30510">
          <w:rPr>
            <w:rFonts w:ascii="Times New Roman" w:eastAsia="Times New Roman" w:hAnsi="Times New Roman" w:cs="Times New Roman"/>
            <w:sz w:val="24"/>
            <w:szCs w:val="24"/>
          </w:rPr>
          <w:t xml:space="preserve"> Air. The reviewer for </w:t>
        </w:r>
        <w:r w:rsidRPr="00C30510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C30510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"http://www.theverge.com/2016/2/4/10916264/usb-c-russian-roulette-power-cords" \t "_blank" </w:instrText>
        </w:r>
        <w:r w:rsidRPr="00C30510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C305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Verge</w:t>
        </w:r>
        <w:r w:rsidRPr="00C30510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C30510">
          <w:rPr>
            <w:rFonts w:ascii="Times New Roman" w:eastAsia="Times New Roman" w:hAnsi="Times New Roman" w:cs="Times New Roman"/>
            <w:sz w:val="24"/>
            <w:szCs w:val="24"/>
          </w:rPr>
          <w:t xml:space="preserve"> bought a few inexpensive USB-C cables on Amazon and used one to charge his Nexus 6 phone using the </w:t>
        </w:r>
        <w:proofErr w:type="spellStart"/>
        <w:r w:rsidRPr="00C30510">
          <w:rPr>
            <w:rFonts w:ascii="Times New Roman" w:eastAsia="Times New Roman" w:hAnsi="Times New Roman" w:cs="Times New Roman"/>
            <w:sz w:val="24"/>
            <w:szCs w:val="24"/>
          </w:rPr>
          <w:t>Macbook</w:t>
        </w:r>
        <w:proofErr w:type="spellEnd"/>
        <w:r w:rsidRPr="00C30510">
          <w:rPr>
            <w:rFonts w:ascii="Times New Roman" w:eastAsia="Times New Roman" w:hAnsi="Times New Roman" w:cs="Times New Roman"/>
            <w:sz w:val="24"/>
            <w:szCs w:val="24"/>
          </w:rPr>
          <w:t xml:space="preserve"> Air's power; the cable drew too much power from the laptop. Apple's excellent surge protection shut down the </w:t>
        </w:r>
        <w:proofErr w:type="spellStart"/>
        <w:r w:rsidRPr="00C30510">
          <w:rPr>
            <w:rFonts w:ascii="Times New Roman" w:eastAsia="Times New Roman" w:hAnsi="Times New Roman" w:cs="Times New Roman"/>
            <w:sz w:val="24"/>
            <w:szCs w:val="24"/>
          </w:rPr>
          <w:t>Macbook</w:t>
        </w:r>
        <w:proofErr w:type="spellEnd"/>
        <w:r w:rsidRPr="00C30510">
          <w:rPr>
            <w:rFonts w:ascii="Times New Roman" w:eastAsia="Times New Roman" w:hAnsi="Times New Roman" w:cs="Times New Roman"/>
            <w:sz w:val="24"/>
            <w:szCs w:val="24"/>
          </w:rPr>
          <w:t xml:space="preserve"> Air's USB ports instantly, but even after rebooting Bohn says the ports now work only "intermittently." </w:t>
        </w:r>
      </w:ins>
    </w:p>
    <w:p w:rsidR="00C30510" w:rsidRPr="00C30510" w:rsidRDefault="00C30510" w:rsidP="00C30510">
      <w:pPr>
        <w:spacing w:before="100" w:beforeAutospacing="1" w:after="100" w:afterAutospacing="1" w:line="240" w:lineRule="auto"/>
        <w:rPr>
          <w:ins w:id="13" w:author="Unknown"/>
          <w:rFonts w:ascii="Times New Roman" w:eastAsia="Times New Roman" w:hAnsi="Times New Roman" w:cs="Times New Roman"/>
          <w:sz w:val="24"/>
          <w:szCs w:val="24"/>
        </w:rPr>
      </w:pPr>
      <w:ins w:id="14" w:author="Unknown">
        <w:r w:rsidRPr="00C30510">
          <w:rPr>
            <w:rFonts w:ascii="Times New Roman" w:eastAsia="Times New Roman" w:hAnsi="Times New Roman" w:cs="Times New Roman"/>
            <w:sz w:val="24"/>
            <w:szCs w:val="24"/>
          </w:rPr>
          <w:t>Leung reports in his Amazon review of the cable, "it appears that they (</w:t>
        </w:r>
        <w:proofErr w:type="spellStart"/>
        <w:r w:rsidRPr="00C30510">
          <w:rPr>
            <w:rFonts w:ascii="Times New Roman" w:eastAsia="Times New Roman" w:hAnsi="Times New Roman" w:cs="Times New Roman"/>
            <w:sz w:val="24"/>
            <w:szCs w:val="24"/>
          </w:rPr>
          <w:t>Surjtech</w:t>
        </w:r>
        <w:proofErr w:type="spellEnd"/>
        <w:r w:rsidRPr="00C30510">
          <w:rPr>
            <w:rFonts w:ascii="Times New Roman" w:eastAsia="Times New Roman" w:hAnsi="Times New Roman" w:cs="Times New Roman"/>
            <w:sz w:val="24"/>
            <w:szCs w:val="24"/>
          </w:rPr>
          <w:t xml:space="preserve">) completely </w:t>
        </w:r>
        <w:proofErr w:type="spellStart"/>
        <w:r w:rsidRPr="00C30510">
          <w:rPr>
            <w:rFonts w:ascii="Times New Roman" w:eastAsia="Times New Roman" w:hAnsi="Times New Roman" w:cs="Times New Roman"/>
            <w:sz w:val="24"/>
            <w:szCs w:val="24"/>
          </w:rPr>
          <w:t>miswired</w:t>
        </w:r>
        <w:proofErr w:type="spellEnd"/>
        <w:r w:rsidRPr="00C30510">
          <w:rPr>
            <w:rFonts w:ascii="Times New Roman" w:eastAsia="Times New Roman" w:hAnsi="Times New Roman" w:cs="Times New Roman"/>
            <w:sz w:val="24"/>
            <w:szCs w:val="24"/>
          </w:rPr>
          <w:t xml:space="preserve"> the cable. The GND pin on the Type-A plug is tied to the </w:t>
        </w:r>
        <w:proofErr w:type="spellStart"/>
        <w:r w:rsidRPr="00C30510">
          <w:rPr>
            <w:rFonts w:ascii="Times New Roman" w:eastAsia="Times New Roman" w:hAnsi="Times New Roman" w:cs="Times New Roman"/>
            <w:sz w:val="24"/>
            <w:szCs w:val="24"/>
          </w:rPr>
          <w:t>Vbus</w:t>
        </w:r>
        <w:proofErr w:type="spellEnd"/>
        <w:r w:rsidRPr="00C30510">
          <w:rPr>
            <w:rFonts w:ascii="Times New Roman" w:eastAsia="Times New Roman" w:hAnsi="Times New Roman" w:cs="Times New Roman"/>
            <w:sz w:val="24"/>
            <w:szCs w:val="24"/>
          </w:rPr>
          <w:t xml:space="preserve"> pins on the Type-C plug. The </w:t>
        </w:r>
        <w:proofErr w:type="spellStart"/>
        <w:r w:rsidRPr="00C30510">
          <w:rPr>
            <w:rFonts w:ascii="Times New Roman" w:eastAsia="Times New Roman" w:hAnsi="Times New Roman" w:cs="Times New Roman"/>
            <w:sz w:val="24"/>
            <w:szCs w:val="24"/>
          </w:rPr>
          <w:t>Vbus</w:t>
        </w:r>
        <w:proofErr w:type="spellEnd"/>
        <w:r w:rsidRPr="00C30510">
          <w:rPr>
            <w:rFonts w:ascii="Times New Roman" w:eastAsia="Times New Roman" w:hAnsi="Times New Roman" w:cs="Times New Roman"/>
            <w:sz w:val="24"/>
            <w:szCs w:val="24"/>
          </w:rPr>
          <w:t xml:space="preserve"> pin on the Type-A plug is tied to GND on the Type-C plug. "This is a total recipe for disaster and I have 3 pieces of electronics dead to show for it, my Pixel 2015, and two USB PD analyzers."</w:t>
        </w:r>
      </w:ins>
    </w:p>
    <w:p w:rsidR="00C30510" w:rsidRPr="00C30510" w:rsidRDefault="00C30510" w:rsidP="00C30510">
      <w:pPr>
        <w:spacing w:before="100" w:beforeAutospacing="1" w:after="100" w:afterAutospacing="1" w:line="240" w:lineRule="auto"/>
        <w:outlineLvl w:val="1"/>
        <w:rPr>
          <w:ins w:id="15" w:author="Unknown"/>
          <w:rFonts w:ascii="Times New Roman" w:eastAsia="Times New Roman" w:hAnsi="Times New Roman" w:cs="Times New Roman"/>
          <w:b/>
          <w:bCs/>
          <w:sz w:val="36"/>
          <w:szCs w:val="36"/>
        </w:rPr>
      </w:pPr>
      <w:ins w:id="16" w:author="Unknown">
        <w:r w:rsidRPr="00C30510">
          <w:rPr>
            <w:rFonts w:ascii="Times New Roman" w:eastAsia="Times New Roman" w:hAnsi="Times New Roman" w:cs="Times New Roman"/>
            <w:b/>
            <w:bCs/>
            <w:sz w:val="36"/>
            <w:szCs w:val="36"/>
          </w:rPr>
          <w:t>Which USB-C Cables Are Safe to Buy?</w:t>
        </w:r>
      </w:ins>
    </w:p>
    <w:p w:rsidR="00C30510" w:rsidRPr="00C30510" w:rsidRDefault="00C30510" w:rsidP="00C30510">
      <w:pPr>
        <w:spacing w:before="100" w:beforeAutospacing="1" w:after="100" w:afterAutospacing="1" w:line="240" w:lineRule="auto"/>
        <w:rPr>
          <w:ins w:id="17" w:author="Unknown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09975" cy="3743325"/>
            <wp:effectExtent l="19050" t="0" r="9525" b="0"/>
            <wp:docPr id="7" name="Picture 7" descr="USB plu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SB plug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18" w:author="Unknown">
        <w:r w:rsidRPr="00C30510">
          <w:rPr>
            <w:rFonts w:ascii="Times New Roman" w:eastAsia="Times New Roman" w:hAnsi="Times New Roman" w:cs="Times New Roman"/>
            <w:sz w:val="24"/>
            <w:szCs w:val="24"/>
          </w:rPr>
          <w:t xml:space="preserve">So, scratch any USB-C cables made by </w:t>
        </w:r>
        <w:proofErr w:type="spellStart"/>
        <w:r w:rsidRPr="00C30510">
          <w:rPr>
            <w:rFonts w:ascii="Times New Roman" w:eastAsia="Times New Roman" w:hAnsi="Times New Roman" w:cs="Times New Roman"/>
            <w:sz w:val="24"/>
            <w:szCs w:val="24"/>
          </w:rPr>
          <w:t>Surjtech</w:t>
        </w:r>
        <w:proofErr w:type="spellEnd"/>
        <w:r w:rsidRPr="00C30510">
          <w:rPr>
            <w:rFonts w:ascii="Times New Roman" w:eastAsia="Times New Roman" w:hAnsi="Times New Roman" w:cs="Times New Roman"/>
            <w:sz w:val="24"/>
            <w:szCs w:val="24"/>
          </w:rPr>
          <w:t xml:space="preserve"> from your shopping list. But few of us have the test equipment that Leung used to diagnose the </w:t>
        </w:r>
        <w:proofErr w:type="spellStart"/>
        <w:r w:rsidRPr="00C30510">
          <w:rPr>
            <w:rFonts w:ascii="Times New Roman" w:eastAsia="Times New Roman" w:hAnsi="Times New Roman" w:cs="Times New Roman"/>
            <w:sz w:val="24"/>
            <w:szCs w:val="24"/>
          </w:rPr>
          <w:t>miswiring</w:t>
        </w:r>
        <w:proofErr w:type="spellEnd"/>
        <w:r w:rsidRPr="00C30510">
          <w:rPr>
            <w:rFonts w:ascii="Times New Roman" w:eastAsia="Times New Roman" w:hAnsi="Times New Roman" w:cs="Times New Roman"/>
            <w:sz w:val="24"/>
            <w:szCs w:val="24"/>
          </w:rPr>
          <w:t>. Luckily, there are a few telltale signs of shoddy construction that can help ordinary mortals avoid buying a nightmare cable.</w:t>
        </w:r>
      </w:ins>
    </w:p>
    <w:p w:rsidR="00C30510" w:rsidRPr="00C30510" w:rsidRDefault="00C30510" w:rsidP="00C30510">
      <w:pPr>
        <w:spacing w:before="100" w:beforeAutospacing="1" w:after="100" w:afterAutospacing="1" w:line="240" w:lineRule="auto"/>
        <w:rPr>
          <w:ins w:id="19" w:author="Unknown"/>
          <w:rFonts w:ascii="Times New Roman" w:eastAsia="Times New Roman" w:hAnsi="Times New Roman" w:cs="Times New Roman"/>
          <w:sz w:val="24"/>
          <w:szCs w:val="24"/>
        </w:rPr>
      </w:pPr>
      <w:ins w:id="20" w:author="Unknown">
        <w:r w:rsidRPr="00C30510">
          <w:rPr>
            <w:rFonts w:ascii="Times New Roman" w:eastAsia="Times New Roman" w:hAnsi="Times New Roman" w:cs="Times New Roman"/>
            <w:sz w:val="24"/>
            <w:szCs w:val="24"/>
          </w:rPr>
          <w:t>Look at the USB-C plugs shown in the image here. The one on the right is seamless; it was made using a relatively expensive "deep extruding" method of metal-forming. The one on the left shows a zigzag seam, indicative of metal that was merely folded into a tube shape and sloppily secured. The critical wiring inside is likely to be just as sloppy.</w:t>
        </w:r>
      </w:ins>
    </w:p>
    <w:p w:rsidR="00C30510" w:rsidRPr="00C30510" w:rsidRDefault="00C30510" w:rsidP="00C30510">
      <w:pPr>
        <w:spacing w:before="100" w:beforeAutospacing="1" w:after="100" w:afterAutospacing="1" w:line="240" w:lineRule="auto"/>
        <w:rPr>
          <w:ins w:id="21" w:author="Unknown"/>
          <w:rFonts w:ascii="Times New Roman" w:eastAsia="Times New Roman" w:hAnsi="Times New Roman" w:cs="Times New Roman"/>
          <w:sz w:val="24"/>
          <w:szCs w:val="24"/>
        </w:rPr>
      </w:pPr>
      <w:ins w:id="22" w:author="Unknown">
        <w:r w:rsidRPr="00C30510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t xml:space="preserve">Also </w:t>
        </w:r>
        <w:r w:rsidRPr="00C30510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C30510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"http://www.usb.org/kcompliance/view/USB%20Type-C%20Cable%20Certifications.pdf" \t "_blank" </w:instrText>
        </w:r>
        <w:r w:rsidRPr="00C30510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C305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look for a USB-C cable that is certified</w:t>
        </w:r>
        <w:r w:rsidRPr="00C30510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C30510">
          <w:rPr>
            <w:rFonts w:ascii="Times New Roman" w:eastAsia="Times New Roman" w:hAnsi="Times New Roman" w:cs="Times New Roman"/>
            <w:sz w:val="24"/>
            <w:szCs w:val="24"/>
          </w:rPr>
          <w:t xml:space="preserve"> by the USB Implementers Forum, the nonprofit coalition of companies that developed the USB standard. The USB-IF maintains a list of certified USB-C cable products and updates it weekly; the current list has 61 products on it. </w:t>
        </w:r>
      </w:ins>
    </w:p>
    <w:p w:rsidR="00C30510" w:rsidRPr="00C30510" w:rsidRDefault="00C30510" w:rsidP="00C30510">
      <w:pPr>
        <w:spacing w:before="100" w:beforeAutospacing="1" w:after="100" w:afterAutospacing="1" w:line="240" w:lineRule="auto"/>
        <w:rPr>
          <w:ins w:id="23" w:author="Unknown"/>
          <w:rFonts w:ascii="Times New Roman" w:eastAsia="Times New Roman" w:hAnsi="Times New Roman" w:cs="Times New Roman"/>
          <w:sz w:val="24"/>
          <w:szCs w:val="24"/>
        </w:rPr>
      </w:pPr>
      <w:ins w:id="24" w:author="Unknown">
        <w:r w:rsidRPr="00C30510">
          <w:rPr>
            <w:rFonts w:ascii="Times New Roman" w:eastAsia="Times New Roman" w:hAnsi="Times New Roman" w:cs="Times New Roman"/>
            <w:sz w:val="24"/>
            <w:szCs w:val="24"/>
          </w:rPr>
          <w:t xml:space="preserve">The difference in price between a quality USB-C cable and one that may destroy your hardware is trivial. For instance, </w:t>
        </w:r>
        <w:proofErr w:type="spellStart"/>
        <w:r w:rsidRPr="00C30510">
          <w:rPr>
            <w:rFonts w:ascii="Times New Roman" w:eastAsia="Times New Roman" w:hAnsi="Times New Roman" w:cs="Times New Roman"/>
            <w:sz w:val="24"/>
            <w:szCs w:val="24"/>
          </w:rPr>
          <w:t>TechMatte's</w:t>
        </w:r>
        <w:proofErr w:type="spellEnd"/>
        <w:r w:rsidRPr="00C30510">
          <w:rPr>
            <w:rFonts w:ascii="Times New Roman" w:eastAsia="Times New Roman" w:hAnsi="Times New Roman" w:cs="Times New Roman"/>
            <w:sz w:val="24"/>
            <w:szCs w:val="24"/>
          </w:rPr>
          <w:t xml:space="preserve"> certified USB-C to USB-A cable costs only $4.99 for a one-footer, and six feet will run just $7.99.</w:t>
        </w:r>
      </w:ins>
    </w:p>
    <w:p w:rsidR="00C30510" w:rsidRPr="00C30510" w:rsidRDefault="00C30510" w:rsidP="00C30510">
      <w:pPr>
        <w:spacing w:before="100" w:beforeAutospacing="1" w:after="100" w:afterAutospacing="1" w:line="240" w:lineRule="auto"/>
        <w:rPr>
          <w:ins w:id="25" w:author="Unknown"/>
          <w:rFonts w:ascii="Times New Roman" w:eastAsia="Times New Roman" w:hAnsi="Times New Roman" w:cs="Times New Roman"/>
          <w:sz w:val="24"/>
          <w:szCs w:val="24"/>
        </w:rPr>
      </w:pPr>
      <w:ins w:id="26" w:author="Unknown">
        <w:r w:rsidRPr="00C30510">
          <w:rPr>
            <w:rFonts w:ascii="Times New Roman" w:eastAsia="Times New Roman" w:hAnsi="Times New Roman" w:cs="Times New Roman"/>
            <w:sz w:val="24"/>
            <w:szCs w:val="24"/>
          </w:rPr>
          <w:t xml:space="preserve">Keep your eye on build quality and USB-IF </w:t>
        </w:r>
        <w:proofErr w:type="gramStart"/>
        <w:r w:rsidRPr="00C30510">
          <w:rPr>
            <w:rFonts w:ascii="Times New Roman" w:eastAsia="Times New Roman" w:hAnsi="Times New Roman" w:cs="Times New Roman"/>
            <w:sz w:val="24"/>
            <w:szCs w:val="24"/>
          </w:rPr>
          <w:t>certification, not on the price tag</w:t>
        </w:r>
        <w:proofErr w:type="gramEnd"/>
        <w:r w:rsidRPr="00C30510">
          <w:rPr>
            <w:rFonts w:ascii="Times New Roman" w:eastAsia="Times New Roman" w:hAnsi="Times New Roman" w:cs="Times New Roman"/>
            <w:sz w:val="24"/>
            <w:szCs w:val="24"/>
          </w:rPr>
          <w:t xml:space="preserve"> of a USB-C cable. This is a spectacular example of when not to be penny-wise and pound-foolish.</w:t>
        </w:r>
      </w:ins>
    </w:p>
    <w:p w:rsidR="00C30510" w:rsidRDefault="00C30510"/>
    <w:sectPr w:rsidR="00C30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0510"/>
    <w:rsid w:val="00C30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05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305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5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3051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3051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30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5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3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6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9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55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askbobrankin.com/hardwa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NORMOYLE</dc:creator>
  <cp:lastModifiedBy>MIKE NORMOYLE</cp:lastModifiedBy>
  <cp:revision>1</cp:revision>
  <cp:lastPrinted>2016-02-22T03:50:00Z</cp:lastPrinted>
  <dcterms:created xsi:type="dcterms:W3CDTF">2016-02-22T03:48:00Z</dcterms:created>
  <dcterms:modified xsi:type="dcterms:W3CDTF">2016-02-22T03:52:00Z</dcterms:modified>
</cp:coreProperties>
</file>